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87920" w14:textId="77777777" w:rsidR="009F1077" w:rsidRPr="00E01817" w:rsidRDefault="009F1077" w:rsidP="009F1077">
      <w:pPr>
        <w:pStyle w:val="NoSpacing1"/>
        <w:numPr>
          <w:ilvl w:val="0"/>
          <w:numId w:val="1"/>
          <w:numberingChange w:id="0" w:author="Ethel Ong" w:date="2013-03-28T12:04:00Z" w:original="%1:1:0:.0"/>
        </w:numPr>
        <w:rPr>
          <w:rFonts w:ascii="Arial" w:hAnsi="Arial" w:cs="Arial"/>
          <w:b/>
          <w:sz w:val="20"/>
          <w:szCs w:val="20"/>
        </w:rPr>
      </w:pPr>
      <w:r w:rsidRPr="00E01817">
        <w:rPr>
          <w:rFonts w:ascii="Arial" w:hAnsi="Arial" w:cs="Arial"/>
          <w:b/>
          <w:sz w:val="20"/>
          <w:szCs w:val="20"/>
        </w:rPr>
        <w:t>Research Description</w:t>
      </w:r>
    </w:p>
    <w:p w14:paraId="1DAB9872" w14:textId="77777777" w:rsidR="009F1077" w:rsidRPr="00E01817" w:rsidRDefault="009F1077" w:rsidP="009F1077">
      <w:pPr>
        <w:pStyle w:val="NoSpacing1"/>
        <w:ind w:left="360"/>
        <w:rPr>
          <w:rFonts w:ascii="Arial" w:hAnsi="Arial" w:cs="Arial"/>
          <w:sz w:val="20"/>
          <w:szCs w:val="20"/>
        </w:rPr>
      </w:pPr>
    </w:p>
    <w:p w14:paraId="5B03FC65" w14:textId="77777777" w:rsidR="009F1077" w:rsidRPr="00B71FAC" w:rsidRDefault="007E7135" w:rsidP="009F1077">
      <w:pPr>
        <w:ind w:left="360"/>
        <w:jc w:val="both"/>
      </w:pPr>
      <w:r w:rsidRPr="00E01817">
        <w:rPr>
          <w:rFonts w:ascii="Arial" w:hAnsi="Arial" w:cs="Arial"/>
          <w:sz w:val="20"/>
          <w:szCs w:val="20"/>
        </w:rPr>
        <w:t xml:space="preserve">This chapter presents the </w:t>
      </w:r>
      <w:r w:rsidR="00B71FAC">
        <w:rPr>
          <w:rFonts w:ascii="Arial" w:hAnsi="Arial" w:cs="Arial"/>
          <w:sz w:val="20"/>
          <w:szCs w:val="20"/>
        </w:rPr>
        <w:t>background of the study, research objectives and the scope and limitations.</w:t>
      </w:r>
    </w:p>
    <w:p w14:paraId="42F68442" w14:textId="77777777" w:rsidR="007E7135" w:rsidRDefault="00F91D9F" w:rsidP="007E7135">
      <w:pPr>
        <w:pStyle w:val="NoSpacing1"/>
        <w:numPr>
          <w:ilvl w:val="1"/>
          <w:numId w:val="1"/>
          <w:numberingChange w:id="1" w:author="Ethel Ong" w:date="2013-03-28T12:04:00Z" w:original="%1:1:0:.%2:1:0:"/>
        </w:numPr>
        <w:ind w:left="360" w:firstLine="0"/>
        <w:rPr>
          <w:rFonts w:ascii="Arial" w:hAnsi="Arial" w:cs="Arial"/>
          <w:b/>
          <w:sz w:val="20"/>
          <w:szCs w:val="20"/>
        </w:rPr>
      </w:pPr>
      <w:r w:rsidRPr="00E01817">
        <w:rPr>
          <w:rFonts w:ascii="Arial" w:hAnsi="Arial" w:cs="Arial"/>
          <w:b/>
          <w:sz w:val="20"/>
          <w:szCs w:val="20"/>
        </w:rPr>
        <w:t>Background of the Study</w:t>
      </w:r>
    </w:p>
    <w:p w14:paraId="063CC274" w14:textId="77777777" w:rsidR="006237DD" w:rsidRPr="00E01817" w:rsidRDefault="006237DD" w:rsidP="00AE1905">
      <w:pPr>
        <w:pStyle w:val="NoSpacing1"/>
        <w:rPr>
          <w:rFonts w:ascii="Arial" w:hAnsi="Arial" w:cs="Arial"/>
          <w:b/>
          <w:sz w:val="20"/>
          <w:szCs w:val="20"/>
        </w:rPr>
      </w:pPr>
    </w:p>
    <w:p w14:paraId="63FC93E3" w14:textId="77777777" w:rsidR="002E5E7E" w:rsidRPr="00E01817" w:rsidRDefault="00E019F6" w:rsidP="008F30FA">
      <w:pPr>
        <w:pStyle w:val="NoSpacing1"/>
        <w:ind w:left="720"/>
        <w:jc w:val="both"/>
        <w:rPr>
          <w:rFonts w:ascii="Arial" w:hAnsi="Arial" w:cs="Arial"/>
          <w:sz w:val="20"/>
          <w:szCs w:val="20"/>
        </w:rPr>
      </w:pPr>
      <w:r>
        <w:rPr>
          <w:rFonts w:ascii="Arial" w:hAnsi="Arial" w:cs="Arial"/>
          <w:sz w:val="20"/>
          <w:szCs w:val="20"/>
        </w:rPr>
        <w:t xml:space="preserve">Emotions are a significant aspect </w:t>
      </w:r>
      <w:r w:rsidR="00AC106A" w:rsidRPr="00E01817">
        <w:rPr>
          <w:rFonts w:ascii="Arial" w:hAnsi="Arial" w:cs="Arial"/>
          <w:sz w:val="20"/>
          <w:szCs w:val="20"/>
        </w:rPr>
        <w:t>of the human species.</w:t>
      </w:r>
      <w:r w:rsidR="008F30FA" w:rsidRPr="00E01817">
        <w:rPr>
          <w:rFonts w:ascii="Arial" w:hAnsi="Arial" w:cs="Arial"/>
          <w:sz w:val="20"/>
          <w:szCs w:val="20"/>
        </w:rPr>
        <w:t xml:space="preserve"> </w:t>
      </w:r>
      <w:r>
        <w:rPr>
          <w:rFonts w:ascii="Arial" w:hAnsi="Arial" w:cs="Arial"/>
          <w:sz w:val="20"/>
          <w:szCs w:val="20"/>
        </w:rPr>
        <w:t xml:space="preserve">It </w:t>
      </w:r>
      <w:r w:rsidRPr="00E01817">
        <w:rPr>
          <w:rFonts w:ascii="Arial" w:hAnsi="Arial" w:cs="Arial"/>
          <w:sz w:val="20"/>
          <w:szCs w:val="20"/>
        </w:rPr>
        <w:t>helps</w:t>
      </w:r>
      <w:r w:rsidR="00AC106A" w:rsidRPr="00E01817">
        <w:rPr>
          <w:rFonts w:ascii="Arial" w:hAnsi="Arial" w:cs="Arial"/>
          <w:sz w:val="20"/>
          <w:szCs w:val="20"/>
        </w:rPr>
        <w:t xml:space="preserve"> people to communicate more effectively with each other and play</w:t>
      </w:r>
      <w:r w:rsidR="008F30FA" w:rsidRPr="00E01817">
        <w:rPr>
          <w:rFonts w:ascii="Arial" w:hAnsi="Arial" w:cs="Arial"/>
          <w:sz w:val="20"/>
          <w:szCs w:val="20"/>
        </w:rPr>
        <w:t xml:space="preserve"> a large role in human behavior (Lu, Nie, Shi, &amp; Wang, 2011).</w:t>
      </w:r>
      <w:r w:rsidR="002E5E7E" w:rsidRPr="00E01817">
        <w:rPr>
          <w:rFonts w:ascii="Arial" w:hAnsi="Arial" w:cs="Arial"/>
          <w:sz w:val="20"/>
          <w:szCs w:val="20"/>
        </w:rPr>
        <w:t xml:space="preserve"> Emotions are often accompanied by physiological </w:t>
      </w:r>
      <w:r w:rsidRPr="00E01817">
        <w:rPr>
          <w:rFonts w:ascii="Arial" w:hAnsi="Arial" w:cs="Arial"/>
          <w:sz w:val="20"/>
          <w:szCs w:val="20"/>
        </w:rPr>
        <w:t>changes which are</w:t>
      </w:r>
      <w:r w:rsidR="002E5E7E" w:rsidRPr="00E01817">
        <w:rPr>
          <w:rFonts w:ascii="Arial" w:hAnsi="Arial" w:cs="Arial"/>
          <w:sz w:val="20"/>
          <w:szCs w:val="20"/>
        </w:rPr>
        <w:t xml:space="preserve"> involuntary</w:t>
      </w:r>
      <w:r>
        <w:rPr>
          <w:rFonts w:ascii="Arial" w:hAnsi="Arial" w:cs="Arial"/>
          <w:sz w:val="20"/>
          <w:szCs w:val="20"/>
        </w:rPr>
        <w:t xml:space="preserve"> and</w:t>
      </w:r>
      <w:r w:rsidR="00AC106A" w:rsidRPr="00E01817">
        <w:rPr>
          <w:rFonts w:ascii="Arial" w:hAnsi="Arial" w:cs="Arial"/>
          <w:sz w:val="20"/>
          <w:szCs w:val="20"/>
        </w:rPr>
        <w:t xml:space="preserve"> play</w:t>
      </w:r>
      <w:r w:rsidR="002E5E7E" w:rsidRPr="00E01817">
        <w:rPr>
          <w:rFonts w:ascii="Arial" w:hAnsi="Arial" w:cs="Arial"/>
          <w:sz w:val="20"/>
          <w:szCs w:val="20"/>
        </w:rPr>
        <w:t xml:space="preserve"> an essential role in the basic functions of a human being, from decision making to adaptation to outside stimuli (Quazi, 2012). The </w:t>
      </w:r>
      <w:r w:rsidR="00C83DC6" w:rsidRPr="00E01817">
        <w:rPr>
          <w:rFonts w:ascii="Arial" w:hAnsi="Arial" w:cs="Arial"/>
          <w:sz w:val="20"/>
          <w:szCs w:val="20"/>
        </w:rPr>
        <w:t>emotions of human beings consist</w:t>
      </w:r>
      <w:r w:rsidR="002E5E7E" w:rsidRPr="00E01817">
        <w:rPr>
          <w:rFonts w:ascii="Arial" w:hAnsi="Arial" w:cs="Arial"/>
          <w:sz w:val="20"/>
          <w:szCs w:val="20"/>
        </w:rPr>
        <w:t xml:space="preserve"> of </w:t>
      </w:r>
      <w:r w:rsidR="00AC106A" w:rsidRPr="00E01817">
        <w:rPr>
          <w:rFonts w:ascii="Arial" w:hAnsi="Arial" w:cs="Arial"/>
          <w:sz w:val="20"/>
          <w:szCs w:val="20"/>
        </w:rPr>
        <w:t xml:space="preserve">a </w:t>
      </w:r>
      <w:r w:rsidR="002E5E7E" w:rsidRPr="00E01817">
        <w:rPr>
          <w:rFonts w:ascii="Arial" w:hAnsi="Arial" w:cs="Arial"/>
          <w:sz w:val="20"/>
          <w:szCs w:val="20"/>
        </w:rPr>
        <w:t>combination</w:t>
      </w:r>
      <w:r w:rsidR="00C83DC6" w:rsidRPr="00E01817">
        <w:rPr>
          <w:rFonts w:ascii="Arial" w:hAnsi="Arial" w:cs="Arial"/>
          <w:sz w:val="20"/>
          <w:szCs w:val="20"/>
        </w:rPr>
        <w:t xml:space="preserve"> of </w:t>
      </w:r>
      <w:r w:rsidR="00AC106A" w:rsidRPr="00E01817">
        <w:rPr>
          <w:rFonts w:ascii="Arial" w:hAnsi="Arial" w:cs="Arial"/>
          <w:sz w:val="20"/>
          <w:szCs w:val="20"/>
        </w:rPr>
        <w:t xml:space="preserve">external physical expressions, </w:t>
      </w:r>
      <w:r w:rsidR="00C83DC6" w:rsidRPr="00E01817">
        <w:rPr>
          <w:rFonts w:ascii="Arial" w:hAnsi="Arial" w:cs="Arial"/>
          <w:sz w:val="20"/>
          <w:szCs w:val="20"/>
        </w:rPr>
        <w:t xml:space="preserve">internal feelings, and thoughts which is mostly involuntary (Quazi, 2012). </w:t>
      </w:r>
    </w:p>
    <w:p w14:paraId="6BC24AB2" w14:textId="77777777" w:rsidR="002E5E7E" w:rsidRPr="00E01817" w:rsidRDefault="002E5E7E" w:rsidP="008F30FA">
      <w:pPr>
        <w:pStyle w:val="NoSpacing1"/>
        <w:ind w:left="720"/>
        <w:jc w:val="both"/>
        <w:rPr>
          <w:rFonts w:ascii="Arial" w:hAnsi="Arial" w:cs="Arial"/>
          <w:sz w:val="20"/>
          <w:szCs w:val="20"/>
        </w:rPr>
      </w:pPr>
    </w:p>
    <w:p w14:paraId="17B889B3" w14:textId="77777777" w:rsidR="005549B8" w:rsidRDefault="00C83DC6" w:rsidP="008F30FA">
      <w:pPr>
        <w:pStyle w:val="NoSpacing1"/>
        <w:ind w:left="720"/>
        <w:jc w:val="both"/>
        <w:rPr>
          <w:rFonts w:ascii="Arial" w:hAnsi="Arial" w:cs="Arial"/>
          <w:sz w:val="20"/>
          <w:szCs w:val="20"/>
        </w:rPr>
      </w:pPr>
      <w:r w:rsidRPr="00E01817">
        <w:rPr>
          <w:rFonts w:ascii="Arial" w:hAnsi="Arial" w:cs="Arial"/>
          <w:sz w:val="20"/>
          <w:szCs w:val="20"/>
        </w:rPr>
        <w:t xml:space="preserve">There are a number of available emotion </w:t>
      </w:r>
      <w:r w:rsidR="006343DB" w:rsidRPr="00E01817">
        <w:rPr>
          <w:rFonts w:ascii="Arial" w:hAnsi="Arial" w:cs="Arial"/>
          <w:sz w:val="20"/>
          <w:szCs w:val="20"/>
        </w:rPr>
        <w:t>affect model</w:t>
      </w:r>
      <w:ins w:id="2" w:author="Ethel Ong" w:date="2013-03-28T12:04:00Z">
        <w:r w:rsidR="00F20679">
          <w:rPr>
            <w:rFonts w:ascii="Arial" w:hAnsi="Arial" w:cs="Arial"/>
            <w:sz w:val="20"/>
            <w:szCs w:val="20"/>
          </w:rPr>
          <w:t>s</w:t>
        </w:r>
      </w:ins>
      <w:r w:rsidRPr="00E01817">
        <w:rPr>
          <w:rFonts w:ascii="Arial" w:hAnsi="Arial" w:cs="Arial"/>
          <w:sz w:val="20"/>
          <w:szCs w:val="20"/>
        </w:rPr>
        <w:t xml:space="preserve"> that exist, one </w:t>
      </w:r>
      <w:r w:rsidR="00941A0E">
        <w:rPr>
          <w:rFonts w:ascii="Arial" w:hAnsi="Arial" w:cs="Arial"/>
          <w:sz w:val="20"/>
          <w:szCs w:val="20"/>
        </w:rPr>
        <w:t>such</w:t>
      </w:r>
      <w:r w:rsidR="006343DB" w:rsidRPr="00E01817">
        <w:rPr>
          <w:rFonts w:ascii="Arial" w:hAnsi="Arial" w:cs="Arial"/>
          <w:sz w:val="20"/>
          <w:szCs w:val="20"/>
        </w:rPr>
        <w:t xml:space="preserve"> model</w:t>
      </w:r>
      <w:r w:rsidRPr="00E01817">
        <w:rPr>
          <w:rFonts w:ascii="Arial" w:hAnsi="Arial" w:cs="Arial"/>
          <w:sz w:val="20"/>
          <w:szCs w:val="20"/>
        </w:rPr>
        <w:t xml:space="preserve"> is studied by Paul Ekman</w:t>
      </w:r>
      <w:r w:rsidR="00C81DFE" w:rsidRPr="00E01817">
        <w:rPr>
          <w:rFonts w:ascii="Arial" w:hAnsi="Arial" w:cs="Arial"/>
          <w:sz w:val="20"/>
          <w:szCs w:val="20"/>
        </w:rPr>
        <w:t xml:space="preserve"> and </w:t>
      </w:r>
      <w:ins w:id="3" w:author="Ethel Ong" w:date="2013-03-28T12:04:00Z">
        <w:r w:rsidR="00F20679">
          <w:rPr>
            <w:rFonts w:ascii="Arial" w:hAnsi="Arial" w:cs="Arial"/>
            <w:sz w:val="20"/>
            <w:szCs w:val="20"/>
          </w:rPr>
          <w:t>contains</w:t>
        </w:r>
        <w:r w:rsidR="00F20679" w:rsidRPr="00E01817">
          <w:rPr>
            <w:rFonts w:ascii="Arial" w:hAnsi="Arial" w:cs="Arial"/>
            <w:sz w:val="20"/>
            <w:szCs w:val="20"/>
          </w:rPr>
          <w:t xml:space="preserve"> </w:t>
        </w:r>
      </w:ins>
      <w:r w:rsidR="00C81DFE" w:rsidRPr="00E01817">
        <w:rPr>
          <w:rFonts w:ascii="Arial" w:hAnsi="Arial" w:cs="Arial"/>
          <w:sz w:val="20"/>
          <w:szCs w:val="20"/>
        </w:rPr>
        <w:t xml:space="preserve">six basic emotions, happiness, sadness, fear, surprise, anger and disgust (Ekman, </w:t>
      </w:r>
      <w:r w:rsidR="008822DC" w:rsidRPr="00E01817">
        <w:rPr>
          <w:rFonts w:ascii="Arial" w:hAnsi="Arial" w:cs="Arial"/>
          <w:sz w:val="20"/>
          <w:szCs w:val="20"/>
        </w:rPr>
        <w:t>2005</w:t>
      </w:r>
      <w:r w:rsidR="00C81DFE" w:rsidRPr="00E01817">
        <w:rPr>
          <w:rFonts w:ascii="Arial" w:hAnsi="Arial" w:cs="Arial"/>
          <w:sz w:val="20"/>
          <w:szCs w:val="20"/>
        </w:rPr>
        <w:t>).</w:t>
      </w:r>
      <w:r w:rsidR="00DD2C08" w:rsidRPr="00E01817">
        <w:rPr>
          <w:rFonts w:ascii="Arial" w:hAnsi="Arial" w:cs="Arial"/>
          <w:sz w:val="20"/>
          <w:szCs w:val="20"/>
        </w:rPr>
        <w:t xml:space="preserve"> Another emotion </w:t>
      </w:r>
      <w:r w:rsidR="006343DB" w:rsidRPr="00E01817">
        <w:rPr>
          <w:rFonts w:ascii="Arial" w:hAnsi="Arial" w:cs="Arial"/>
          <w:sz w:val="20"/>
          <w:szCs w:val="20"/>
        </w:rPr>
        <w:t>affect model</w:t>
      </w:r>
      <w:r w:rsidR="00DD2C08" w:rsidRPr="00E01817">
        <w:rPr>
          <w:rFonts w:ascii="Arial" w:hAnsi="Arial" w:cs="Arial"/>
          <w:sz w:val="20"/>
          <w:szCs w:val="20"/>
        </w:rPr>
        <w:t xml:space="preserve"> is put forward by James Rusell, and according to him there are eight basic </w:t>
      </w:r>
      <w:r w:rsidR="00DD2C08" w:rsidRPr="0087028B">
        <w:rPr>
          <w:rFonts w:ascii="Arial" w:hAnsi="Arial" w:cs="Arial"/>
          <w:sz w:val="20"/>
          <w:szCs w:val="20"/>
        </w:rPr>
        <w:t>emotion</w:t>
      </w:r>
      <w:ins w:id="4" w:author="Ethel Ong" w:date="2013-03-28T12:04:00Z">
        <w:r w:rsidR="00F20679">
          <w:rPr>
            <w:rFonts w:ascii="Arial" w:hAnsi="Arial" w:cs="Arial"/>
            <w:sz w:val="20"/>
            <w:szCs w:val="20"/>
          </w:rPr>
          <w:t>s</w:t>
        </w:r>
      </w:ins>
      <w:r w:rsidR="00DD2C08" w:rsidRPr="0087028B">
        <w:rPr>
          <w:rFonts w:ascii="Arial" w:hAnsi="Arial" w:cs="Arial"/>
          <w:sz w:val="20"/>
          <w:szCs w:val="20"/>
        </w:rPr>
        <w:t xml:space="preserve">, </w:t>
      </w:r>
      <w:ins w:id="5" w:author="Ethel Ong" w:date="2013-03-28T12:04:00Z">
        <w:r w:rsidR="00F20679">
          <w:rPr>
            <w:rFonts w:ascii="Arial" w:hAnsi="Arial" w:cs="Arial"/>
            <w:sz w:val="20"/>
            <w:szCs w:val="20"/>
          </w:rPr>
          <w:t xml:space="preserve">namely </w:t>
        </w:r>
      </w:ins>
      <w:r w:rsidR="00DD2C08" w:rsidRPr="0087028B">
        <w:rPr>
          <w:rFonts w:ascii="Arial" w:hAnsi="Arial" w:cs="Arial"/>
          <w:sz w:val="20"/>
          <w:szCs w:val="20"/>
        </w:rPr>
        <w:t>arousal, excitement, pleasure, contentment, sleepiness, depression, misery and distress (Russell, 1980).</w:t>
      </w:r>
      <w:r w:rsidR="00C81DFE" w:rsidRPr="0087028B">
        <w:rPr>
          <w:rFonts w:ascii="Arial" w:hAnsi="Arial" w:cs="Arial"/>
          <w:sz w:val="20"/>
          <w:szCs w:val="20"/>
        </w:rPr>
        <w:t xml:space="preserve"> According to Quazi (2012), finding relationships between emotions and actions has been an important topic for a number of research </w:t>
      </w:r>
      <w:r w:rsidR="00C22055" w:rsidRPr="0087028B">
        <w:rPr>
          <w:rFonts w:ascii="Arial" w:hAnsi="Arial" w:cs="Arial"/>
          <w:sz w:val="20"/>
          <w:szCs w:val="20"/>
        </w:rPr>
        <w:t xml:space="preserve">fields; and with the recognition of human emotions, computers can greatly facilitate the rules of human to human communication </w:t>
      </w:r>
      <w:r w:rsidR="009E1F66" w:rsidRPr="0087028B">
        <w:rPr>
          <w:rFonts w:ascii="Arial" w:hAnsi="Arial" w:cs="Arial"/>
          <w:sz w:val="20"/>
          <w:szCs w:val="20"/>
        </w:rPr>
        <w:t>(</w:t>
      </w:r>
      <w:r w:rsidR="00E9188A" w:rsidRPr="0087028B">
        <w:rPr>
          <w:rFonts w:ascii="Arial" w:hAnsi="Arial" w:cs="Arial"/>
          <w:sz w:val="20"/>
          <w:szCs w:val="20"/>
        </w:rPr>
        <w:t>Kapoor, Burleson, &amp; Picard, 2007</w:t>
      </w:r>
      <w:r w:rsidR="009E1F66" w:rsidRPr="0087028B">
        <w:rPr>
          <w:rFonts w:ascii="Arial" w:hAnsi="Arial" w:cs="Arial"/>
          <w:sz w:val="20"/>
          <w:szCs w:val="20"/>
        </w:rPr>
        <w:t>).</w:t>
      </w:r>
      <w:r w:rsidR="00F93B98" w:rsidRPr="0087028B">
        <w:rPr>
          <w:rFonts w:ascii="Arial" w:hAnsi="Arial" w:cs="Arial"/>
          <w:sz w:val="20"/>
          <w:szCs w:val="20"/>
        </w:rPr>
        <w:t xml:space="preserve"> </w:t>
      </w:r>
    </w:p>
    <w:p w14:paraId="1D875565" w14:textId="77777777" w:rsidR="005549B8" w:rsidRDefault="005549B8" w:rsidP="008F30FA">
      <w:pPr>
        <w:pStyle w:val="NoSpacing1"/>
        <w:ind w:left="720"/>
        <w:jc w:val="both"/>
        <w:rPr>
          <w:rFonts w:ascii="Arial" w:hAnsi="Arial" w:cs="Arial"/>
          <w:sz w:val="20"/>
          <w:szCs w:val="20"/>
        </w:rPr>
      </w:pPr>
    </w:p>
    <w:p w14:paraId="6BE3D476" w14:textId="77777777" w:rsidR="005549B8" w:rsidRDefault="00941A0E" w:rsidP="008F30FA">
      <w:pPr>
        <w:pStyle w:val="NoSpacing1"/>
        <w:ind w:left="720"/>
        <w:jc w:val="both"/>
        <w:rPr>
          <w:rFonts w:ascii="Arial" w:hAnsi="Arial" w:cs="Arial"/>
          <w:sz w:val="20"/>
          <w:szCs w:val="20"/>
        </w:rPr>
      </w:pPr>
      <w:r>
        <w:rPr>
          <w:rFonts w:ascii="Arial" w:hAnsi="Arial" w:cs="Arial"/>
          <w:sz w:val="20"/>
          <w:szCs w:val="20"/>
        </w:rPr>
        <w:t>Aside from the normal emotion</w:t>
      </w:r>
      <w:r w:rsidR="00586563">
        <w:rPr>
          <w:rFonts w:ascii="Arial" w:hAnsi="Arial" w:cs="Arial"/>
          <w:sz w:val="20"/>
          <w:szCs w:val="20"/>
        </w:rPr>
        <w:t>s</w:t>
      </w:r>
      <w:r>
        <w:rPr>
          <w:rFonts w:ascii="Arial" w:hAnsi="Arial" w:cs="Arial"/>
          <w:sz w:val="20"/>
          <w:szCs w:val="20"/>
        </w:rPr>
        <w:t>, there are</w:t>
      </w:r>
      <w:r w:rsidR="00586563">
        <w:rPr>
          <w:rFonts w:ascii="Arial" w:hAnsi="Arial" w:cs="Arial"/>
          <w:sz w:val="20"/>
          <w:szCs w:val="20"/>
        </w:rPr>
        <w:t xml:space="preserve"> a set of emotions called academic </w:t>
      </w:r>
      <w:r w:rsidR="00CE77B2">
        <w:rPr>
          <w:rFonts w:ascii="Arial" w:hAnsi="Arial" w:cs="Arial"/>
          <w:sz w:val="20"/>
          <w:szCs w:val="20"/>
        </w:rPr>
        <w:t>emotions. These</w:t>
      </w:r>
      <w:r w:rsidR="00586563">
        <w:rPr>
          <w:rFonts w:ascii="Arial" w:hAnsi="Arial" w:cs="Arial"/>
          <w:sz w:val="20"/>
          <w:szCs w:val="20"/>
        </w:rPr>
        <w:t xml:space="preserve"> are the </w:t>
      </w:r>
      <w:r w:rsidR="00A154A9" w:rsidRPr="0087028B">
        <w:rPr>
          <w:rFonts w:ascii="Arial" w:hAnsi="Arial" w:cs="Arial"/>
          <w:sz w:val="20"/>
          <w:szCs w:val="20"/>
        </w:rPr>
        <w:t xml:space="preserve">emotions felt </w:t>
      </w:r>
      <w:ins w:id="6" w:author="Ethel Ong" w:date="2013-03-28T12:08:00Z">
        <w:r w:rsidR="00F20679">
          <w:rPr>
            <w:rFonts w:ascii="Arial" w:hAnsi="Arial" w:cs="Arial"/>
            <w:sz w:val="20"/>
            <w:szCs w:val="20"/>
          </w:rPr>
          <w:t>by a</w:t>
        </w:r>
      </w:ins>
      <w:r>
        <w:rPr>
          <w:rFonts w:ascii="Arial" w:hAnsi="Arial" w:cs="Arial"/>
          <w:sz w:val="20"/>
          <w:szCs w:val="20"/>
        </w:rPr>
        <w:t xml:space="preserve"> subject </w:t>
      </w:r>
      <w:ins w:id="7" w:author="Ethel Ong" w:date="2013-03-28T12:08:00Z">
        <w:r w:rsidR="00F20679">
          <w:rPr>
            <w:rFonts w:ascii="Arial" w:hAnsi="Arial" w:cs="Arial"/>
            <w:sz w:val="20"/>
            <w:szCs w:val="20"/>
          </w:rPr>
          <w:t>in</w:t>
        </w:r>
        <w:r w:rsidR="00F20679" w:rsidRPr="0087028B">
          <w:rPr>
            <w:rFonts w:ascii="Arial" w:hAnsi="Arial" w:cs="Arial"/>
            <w:sz w:val="20"/>
            <w:szCs w:val="20"/>
          </w:rPr>
          <w:t xml:space="preserve"> </w:t>
        </w:r>
      </w:ins>
      <w:ins w:id="8" w:author="Ethel Ong" w:date="2013-03-28T12:09:00Z">
        <w:r w:rsidR="00F20679">
          <w:rPr>
            <w:rFonts w:ascii="Arial" w:hAnsi="Arial" w:cs="Arial"/>
            <w:sz w:val="20"/>
            <w:szCs w:val="20"/>
          </w:rPr>
          <w:t xml:space="preserve">a </w:t>
        </w:r>
      </w:ins>
      <w:r w:rsidR="00F93B98" w:rsidRPr="0087028B">
        <w:rPr>
          <w:rFonts w:ascii="Arial" w:hAnsi="Arial" w:cs="Arial"/>
          <w:sz w:val="20"/>
          <w:szCs w:val="20"/>
        </w:rPr>
        <w:t>learning</w:t>
      </w:r>
      <w:r w:rsidR="00CE77B2">
        <w:rPr>
          <w:rFonts w:ascii="Arial" w:hAnsi="Arial" w:cs="Arial"/>
          <w:sz w:val="20"/>
          <w:szCs w:val="20"/>
        </w:rPr>
        <w:t xml:space="preserve"> </w:t>
      </w:r>
      <w:ins w:id="9" w:author="Ethel Ong" w:date="2013-03-28T12:09:00Z">
        <w:r w:rsidR="00F20679">
          <w:rPr>
            <w:rFonts w:ascii="Arial" w:hAnsi="Arial" w:cs="Arial"/>
            <w:sz w:val="20"/>
            <w:szCs w:val="20"/>
          </w:rPr>
          <w:t xml:space="preserve">context </w:t>
        </w:r>
      </w:ins>
      <w:r w:rsidR="00586563">
        <w:rPr>
          <w:rFonts w:ascii="Arial" w:hAnsi="Arial" w:cs="Arial"/>
          <w:sz w:val="20"/>
          <w:szCs w:val="20"/>
        </w:rPr>
        <w:t>and also</w:t>
      </w:r>
      <w:r w:rsidR="00A154A9" w:rsidRPr="0087028B">
        <w:rPr>
          <w:rFonts w:ascii="Arial" w:hAnsi="Arial" w:cs="Arial"/>
          <w:sz w:val="20"/>
          <w:szCs w:val="20"/>
        </w:rPr>
        <w:t xml:space="preserve"> may affect the way the subject carries out </w:t>
      </w:r>
      <w:r w:rsidR="00586563">
        <w:rPr>
          <w:rFonts w:ascii="Arial" w:hAnsi="Arial" w:cs="Arial"/>
          <w:sz w:val="20"/>
          <w:szCs w:val="20"/>
        </w:rPr>
        <w:t>a</w:t>
      </w:r>
      <w:r w:rsidR="00A154A9" w:rsidRPr="0087028B">
        <w:rPr>
          <w:rFonts w:ascii="Arial" w:hAnsi="Arial" w:cs="Arial"/>
          <w:sz w:val="20"/>
          <w:szCs w:val="20"/>
        </w:rPr>
        <w:t xml:space="preserve"> </w:t>
      </w:r>
      <w:ins w:id="10" w:author="Ethel Ong" w:date="2013-03-28T12:06:00Z">
        <w:r w:rsidR="00F20679">
          <w:rPr>
            <w:rFonts w:ascii="Arial" w:hAnsi="Arial" w:cs="Arial"/>
            <w:sz w:val="20"/>
            <w:szCs w:val="20"/>
          </w:rPr>
          <w:t xml:space="preserve">learning </w:t>
        </w:r>
      </w:ins>
      <w:r w:rsidR="00A154A9" w:rsidRPr="0087028B">
        <w:rPr>
          <w:rFonts w:ascii="Arial" w:hAnsi="Arial" w:cs="Arial"/>
          <w:sz w:val="20"/>
          <w:szCs w:val="20"/>
        </w:rPr>
        <w:t>task (Pekrun, 2002)</w:t>
      </w:r>
      <w:ins w:id="11" w:author="Ethel Ong" w:date="2013-03-28T12:09:00Z">
        <w:r w:rsidR="00F20679">
          <w:rPr>
            <w:rFonts w:ascii="Arial" w:hAnsi="Arial" w:cs="Arial"/>
            <w:sz w:val="20"/>
            <w:szCs w:val="20"/>
          </w:rPr>
          <w:t>, and subsequently classroom instruction and achievement</w:t>
        </w:r>
      </w:ins>
      <w:r w:rsidR="00A154A9" w:rsidRPr="0087028B">
        <w:rPr>
          <w:rFonts w:ascii="Arial" w:hAnsi="Arial" w:cs="Arial"/>
          <w:sz w:val="20"/>
          <w:szCs w:val="20"/>
        </w:rPr>
        <w:t>.</w:t>
      </w:r>
      <w:r w:rsidR="00D5245D" w:rsidRPr="0087028B">
        <w:rPr>
          <w:rFonts w:ascii="Arial" w:hAnsi="Arial" w:cs="Arial"/>
          <w:sz w:val="20"/>
          <w:szCs w:val="20"/>
        </w:rPr>
        <w:t xml:space="preserve"> </w:t>
      </w:r>
      <w:r w:rsidR="005549B8">
        <w:rPr>
          <w:rFonts w:ascii="Arial" w:hAnsi="Arial" w:cs="Arial"/>
          <w:sz w:val="20"/>
          <w:szCs w:val="20"/>
        </w:rPr>
        <w:t>Many studies have been based around the recognition of basic emotion</w:t>
      </w:r>
      <w:ins w:id="12" w:author="Ethel Ong" w:date="2013-03-28T12:06:00Z">
        <w:r w:rsidR="00F20679">
          <w:rPr>
            <w:rFonts w:ascii="Arial" w:hAnsi="Arial" w:cs="Arial"/>
            <w:sz w:val="20"/>
            <w:szCs w:val="20"/>
          </w:rPr>
          <w:t>s</w:t>
        </w:r>
      </w:ins>
      <w:r w:rsidR="005549B8">
        <w:rPr>
          <w:rFonts w:ascii="Arial" w:hAnsi="Arial" w:cs="Arial"/>
          <w:sz w:val="20"/>
          <w:szCs w:val="20"/>
        </w:rPr>
        <w:t xml:space="preserve"> such as those by Ekman (2005), but there </w:t>
      </w:r>
      <w:ins w:id="13" w:author="Ethel Ong" w:date="2013-03-28T12:06:00Z">
        <w:r w:rsidR="00F20679">
          <w:rPr>
            <w:rFonts w:ascii="Arial" w:hAnsi="Arial" w:cs="Arial"/>
            <w:sz w:val="20"/>
            <w:szCs w:val="20"/>
          </w:rPr>
          <w:t xml:space="preserve">have </w:t>
        </w:r>
      </w:ins>
      <w:r w:rsidR="005549B8">
        <w:rPr>
          <w:rFonts w:ascii="Arial" w:hAnsi="Arial" w:cs="Arial"/>
          <w:sz w:val="20"/>
          <w:szCs w:val="20"/>
        </w:rPr>
        <w:t xml:space="preserve">been questions </w:t>
      </w:r>
      <w:r w:rsidR="00C55BCA">
        <w:rPr>
          <w:rFonts w:ascii="Arial" w:hAnsi="Arial" w:cs="Arial"/>
          <w:sz w:val="20"/>
          <w:szCs w:val="20"/>
        </w:rPr>
        <w:t>regarding</w:t>
      </w:r>
      <w:r w:rsidR="005549B8">
        <w:rPr>
          <w:rFonts w:ascii="Arial" w:hAnsi="Arial" w:cs="Arial"/>
          <w:sz w:val="20"/>
          <w:szCs w:val="20"/>
        </w:rPr>
        <w:t xml:space="preserve"> the relevance of those basic emotions</w:t>
      </w:r>
      <w:r w:rsidR="00C55BCA">
        <w:rPr>
          <w:rFonts w:ascii="Arial" w:hAnsi="Arial" w:cs="Arial"/>
          <w:sz w:val="20"/>
          <w:szCs w:val="20"/>
        </w:rPr>
        <w:t xml:space="preserve"> </w:t>
      </w:r>
      <w:ins w:id="14" w:author="Ethel Ong" w:date="2013-03-28T12:06:00Z">
        <w:r w:rsidR="00F20679">
          <w:rPr>
            <w:rFonts w:ascii="Arial" w:hAnsi="Arial" w:cs="Arial"/>
            <w:sz w:val="20"/>
            <w:szCs w:val="20"/>
          </w:rPr>
          <w:t xml:space="preserve">to </w:t>
        </w:r>
      </w:ins>
      <w:r w:rsidR="00C55BCA">
        <w:rPr>
          <w:rFonts w:ascii="Arial" w:hAnsi="Arial" w:cs="Arial"/>
          <w:sz w:val="20"/>
          <w:szCs w:val="20"/>
        </w:rPr>
        <w:t>learning</w:t>
      </w:r>
      <w:r w:rsidR="005549B8">
        <w:rPr>
          <w:rFonts w:ascii="Arial" w:hAnsi="Arial" w:cs="Arial"/>
          <w:sz w:val="20"/>
          <w:szCs w:val="20"/>
        </w:rPr>
        <w:t xml:space="preserve">. </w:t>
      </w:r>
      <w:ins w:id="15" w:author="Ethel Ong" w:date="2013-03-28T12:07:00Z">
        <w:r w:rsidR="00F20679">
          <w:rPr>
            <w:rFonts w:ascii="Arial" w:hAnsi="Arial" w:cs="Arial"/>
            <w:sz w:val="20"/>
            <w:szCs w:val="20"/>
          </w:rPr>
          <w:t>T</w:t>
        </w:r>
      </w:ins>
      <w:r w:rsidR="00C55BCA">
        <w:rPr>
          <w:rFonts w:ascii="Arial" w:hAnsi="Arial" w:cs="Arial"/>
          <w:sz w:val="20"/>
          <w:szCs w:val="20"/>
        </w:rPr>
        <w:t xml:space="preserve">here are some </w:t>
      </w:r>
      <w:ins w:id="16" w:author="Ethel Ong" w:date="2013-03-28T12:07:00Z">
        <w:r w:rsidR="00F20679">
          <w:rPr>
            <w:rFonts w:ascii="Arial" w:hAnsi="Arial" w:cs="Arial"/>
            <w:sz w:val="20"/>
            <w:szCs w:val="20"/>
          </w:rPr>
          <w:t xml:space="preserve">basic </w:t>
        </w:r>
      </w:ins>
      <w:r w:rsidR="00C55BCA">
        <w:rPr>
          <w:rFonts w:ascii="Arial" w:hAnsi="Arial" w:cs="Arial"/>
          <w:sz w:val="20"/>
          <w:szCs w:val="20"/>
        </w:rPr>
        <w:t xml:space="preserve">emotions that are rarely experienced by a subject when </w:t>
      </w:r>
      <w:ins w:id="17" w:author="Ethel Ong" w:date="2013-03-28T12:07:00Z">
        <w:r w:rsidR="00F20679">
          <w:rPr>
            <w:rFonts w:ascii="Arial" w:hAnsi="Arial" w:cs="Arial"/>
            <w:sz w:val="20"/>
            <w:szCs w:val="20"/>
          </w:rPr>
          <w:t>he/she</w:t>
        </w:r>
      </w:ins>
      <w:r w:rsidR="00C55BCA">
        <w:rPr>
          <w:rFonts w:ascii="Arial" w:hAnsi="Arial" w:cs="Arial"/>
          <w:sz w:val="20"/>
          <w:szCs w:val="20"/>
        </w:rPr>
        <w:t xml:space="preserve"> in a learning context. Some example</w:t>
      </w:r>
      <w:ins w:id="18" w:author="Ethel Ong" w:date="2013-03-28T12:07:00Z">
        <w:r w:rsidR="00F20679">
          <w:rPr>
            <w:rFonts w:ascii="Arial" w:hAnsi="Arial" w:cs="Arial"/>
            <w:sz w:val="20"/>
            <w:szCs w:val="20"/>
          </w:rPr>
          <w:t>s</w:t>
        </w:r>
      </w:ins>
      <w:r w:rsidR="00C55BCA">
        <w:rPr>
          <w:rFonts w:ascii="Arial" w:hAnsi="Arial" w:cs="Arial"/>
          <w:sz w:val="20"/>
          <w:szCs w:val="20"/>
        </w:rPr>
        <w:t xml:space="preserve"> of those emotions that are not that suited in a learning context would be sadness, fear and disgust (Baker et al., 2010; D’Mello et al., 2007).</w:t>
      </w:r>
    </w:p>
    <w:p w14:paraId="1E5AABBB" w14:textId="77777777" w:rsidR="00CE77B2" w:rsidRDefault="00CE77B2" w:rsidP="008F30FA">
      <w:pPr>
        <w:pStyle w:val="NoSpacing1"/>
        <w:ind w:left="720"/>
        <w:jc w:val="both"/>
        <w:rPr>
          <w:rFonts w:ascii="Arial" w:hAnsi="Arial" w:cs="Arial"/>
          <w:sz w:val="20"/>
          <w:szCs w:val="20"/>
        </w:rPr>
      </w:pPr>
    </w:p>
    <w:p w14:paraId="177AD7F6" w14:textId="77777777" w:rsidR="00CE77B2" w:rsidRPr="004125E2" w:rsidRDefault="00CE77B2" w:rsidP="008F30FA">
      <w:pPr>
        <w:pStyle w:val="NoSpacing1"/>
        <w:ind w:left="720"/>
        <w:jc w:val="both"/>
        <w:rPr>
          <w:rFonts w:ascii="Arial" w:hAnsi="Arial" w:cs="Arial"/>
          <w:strike/>
          <w:sz w:val="20"/>
          <w:szCs w:val="20"/>
        </w:rPr>
      </w:pPr>
      <w:r w:rsidRPr="004125E2">
        <w:rPr>
          <w:rFonts w:ascii="Arial" w:hAnsi="Arial" w:cs="Arial"/>
          <w:strike/>
          <w:sz w:val="20"/>
          <w:szCs w:val="20"/>
        </w:rPr>
        <w:t>According to Pekrun (2002) academic emotions are those that are experienced in student learning, classroom instruction and achievement.</w:t>
      </w:r>
      <w:r w:rsidR="00C93BB9" w:rsidRPr="004125E2">
        <w:rPr>
          <w:rFonts w:ascii="Arial" w:hAnsi="Arial" w:cs="Arial"/>
          <w:strike/>
          <w:sz w:val="20"/>
          <w:szCs w:val="20"/>
        </w:rPr>
        <w:t xml:space="preserve"> In a learning context, academic emotions are are used in lieu of the basic emotions.</w:t>
      </w:r>
    </w:p>
    <w:p w14:paraId="5EBBC697" w14:textId="77777777" w:rsidR="005549B8" w:rsidRDefault="005549B8" w:rsidP="008F30FA">
      <w:pPr>
        <w:pStyle w:val="NoSpacing1"/>
        <w:ind w:left="720"/>
        <w:jc w:val="both"/>
        <w:rPr>
          <w:rFonts w:ascii="Arial" w:hAnsi="Arial" w:cs="Arial"/>
          <w:sz w:val="20"/>
          <w:szCs w:val="20"/>
        </w:rPr>
      </w:pPr>
    </w:p>
    <w:p w14:paraId="64BE80F8" w14:textId="77777777" w:rsidR="0038266A" w:rsidRDefault="00771F69" w:rsidP="008F30FA">
      <w:pPr>
        <w:pStyle w:val="NoSpacing1"/>
        <w:ind w:left="720"/>
        <w:jc w:val="both"/>
        <w:rPr>
          <w:rFonts w:ascii="Arial" w:hAnsi="Arial" w:cs="Arial"/>
          <w:sz w:val="20"/>
          <w:szCs w:val="20"/>
        </w:rPr>
      </w:pPr>
      <w:r w:rsidRPr="0087028B">
        <w:rPr>
          <w:rFonts w:ascii="Arial" w:hAnsi="Arial" w:cs="Arial"/>
          <w:sz w:val="20"/>
          <w:szCs w:val="20"/>
        </w:rPr>
        <w:t>Recent developments in the field of Affective Tutoring System</w:t>
      </w:r>
      <w:ins w:id="19" w:author="Ethel Ong" w:date="2013-03-28T12:09:00Z">
        <w:r w:rsidR="00F20679">
          <w:rPr>
            <w:rFonts w:ascii="Arial" w:hAnsi="Arial" w:cs="Arial"/>
            <w:sz w:val="20"/>
            <w:szCs w:val="20"/>
          </w:rPr>
          <w:t>s</w:t>
        </w:r>
      </w:ins>
      <w:r w:rsidRPr="0087028B">
        <w:rPr>
          <w:rFonts w:ascii="Arial" w:hAnsi="Arial" w:cs="Arial"/>
          <w:sz w:val="20"/>
          <w:szCs w:val="20"/>
        </w:rPr>
        <w:t xml:space="preserve"> attempt to </w:t>
      </w:r>
      <w:ins w:id="20" w:author="Ethel Ong" w:date="2013-03-28T12:10:00Z">
        <w:r w:rsidR="00F20679" w:rsidRPr="0087028B">
          <w:rPr>
            <w:rFonts w:ascii="Arial" w:hAnsi="Arial" w:cs="Arial"/>
            <w:sz w:val="20"/>
            <w:szCs w:val="20"/>
          </w:rPr>
          <w:t>b</w:t>
        </w:r>
        <w:r w:rsidR="00F20679">
          <w:rPr>
            <w:rFonts w:ascii="Arial" w:hAnsi="Arial" w:cs="Arial"/>
            <w:sz w:val="20"/>
            <w:szCs w:val="20"/>
          </w:rPr>
          <w:t>uild computer tutors that are</w:t>
        </w:r>
        <w:r w:rsidR="00F20679" w:rsidRPr="0087028B">
          <w:rPr>
            <w:rFonts w:ascii="Arial" w:hAnsi="Arial" w:cs="Arial"/>
            <w:sz w:val="20"/>
            <w:szCs w:val="20"/>
          </w:rPr>
          <w:t xml:space="preserve"> </w:t>
        </w:r>
      </w:ins>
      <w:r w:rsidRPr="0087028B">
        <w:rPr>
          <w:rFonts w:ascii="Arial" w:hAnsi="Arial" w:cs="Arial"/>
          <w:sz w:val="20"/>
          <w:szCs w:val="20"/>
        </w:rPr>
        <w:t xml:space="preserve">able to adapt to the users’ affective state and </w:t>
      </w:r>
      <w:ins w:id="21" w:author="Ethel Ong" w:date="2013-03-28T12:10:00Z">
        <w:r w:rsidR="00F20679" w:rsidRPr="0087028B">
          <w:rPr>
            <w:rFonts w:ascii="Arial" w:hAnsi="Arial" w:cs="Arial"/>
            <w:sz w:val="20"/>
            <w:szCs w:val="20"/>
          </w:rPr>
          <w:t>re</w:t>
        </w:r>
        <w:r w:rsidR="00F20679">
          <w:rPr>
            <w:rFonts w:ascii="Arial" w:hAnsi="Arial" w:cs="Arial"/>
            <w:sz w:val="20"/>
            <w:szCs w:val="20"/>
          </w:rPr>
          <w:t>spond</w:t>
        </w:r>
        <w:r w:rsidR="00F20679" w:rsidRPr="0087028B">
          <w:rPr>
            <w:rFonts w:ascii="Arial" w:hAnsi="Arial" w:cs="Arial"/>
            <w:sz w:val="20"/>
            <w:szCs w:val="20"/>
          </w:rPr>
          <w:t xml:space="preserve"> </w:t>
        </w:r>
      </w:ins>
      <w:r w:rsidRPr="0087028B">
        <w:rPr>
          <w:rFonts w:ascii="Arial" w:hAnsi="Arial" w:cs="Arial"/>
          <w:sz w:val="20"/>
          <w:szCs w:val="20"/>
        </w:rPr>
        <w:t>accordingly. Academic emotions such as confident, frustrated, excited, interested, confused, engaged, and bored</w:t>
      </w:r>
      <w:r w:rsidR="000F218F" w:rsidRPr="0087028B">
        <w:rPr>
          <w:rFonts w:ascii="Arial" w:hAnsi="Arial" w:cs="Arial"/>
          <w:sz w:val="20"/>
          <w:szCs w:val="20"/>
        </w:rPr>
        <w:t>om</w:t>
      </w:r>
      <w:r w:rsidRPr="0087028B">
        <w:rPr>
          <w:rFonts w:ascii="Arial" w:hAnsi="Arial" w:cs="Arial"/>
          <w:sz w:val="20"/>
          <w:szCs w:val="20"/>
        </w:rPr>
        <w:t xml:space="preserve"> can be recognized and used by such system</w:t>
      </w:r>
      <w:ins w:id="22" w:author="Ethel Ong" w:date="2013-03-28T12:10:00Z">
        <w:r w:rsidR="00F20679">
          <w:rPr>
            <w:rFonts w:ascii="Arial" w:hAnsi="Arial" w:cs="Arial"/>
            <w:sz w:val="20"/>
            <w:szCs w:val="20"/>
          </w:rPr>
          <w:t>s</w:t>
        </w:r>
      </w:ins>
      <w:r w:rsidRPr="0087028B">
        <w:rPr>
          <w:rFonts w:ascii="Arial" w:hAnsi="Arial" w:cs="Arial"/>
          <w:sz w:val="20"/>
          <w:szCs w:val="20"/>
        </w:rPr>
        <w:t xml:space="preserve"> in order to intervene appropriately (</w:t>
      </w:r>
      <w:r w:rsidR="000F218F" w:rsidRPr="0087028B">
        <w:rPr>
          <w:rFonts w:ascii="Arial" w:hAnsi="Arial" w:cs="Arial"/>
          <w:sz w:val="20"/>
          <w:szCs w:val="20"/>
        </w:rPr>
        <w:t xml:space="preserve">Arroyo et al, 2009; </w:t>
      </w:r>
      <w:r w:rsidRPr="0087028B">
        <w:rPr>
          <w:rFonts w:ascii="Arial" w:hAnsi="Arial" w:cs="Arial"/>
          <w:sz w:val="20"/>
          <w:szCs w:val="20"/>
        </w:rPr>
        <w:t>Baker et al, 2010</w:t>
      </w:r>
      <w:r w:rsidR="000F218F" w:rsidRPr="0087028B">
        <w:rPr>
          <w:rFonts w:ascii="Arial" w:hAnsi="Arial" w:cs="Arial"/>
          <w:sz w:val="20"/>
          <w:szCs w:val="20"/>
        </w:rPr>
        <w:t>; Benadada et al, 2008; D’Mello &amp; Graesser, 2010</w:t>
      </w:r>
      <w:r w:rsidR="006A6B12" w:rsidRPr="0087028B">
        <w:rPr>
          <w:rFonts w:ascii="Arial" w:hAnsi="Arial" w:cs="Arial"/>
          <w:sz w:val="20"/>
          <w:szCs w:val="20"/>
        </w:rPr>
        <w:t>)</w:t>
      </w:r>
      <w:ins w:id="23" w:author="Ethel Ong" w:date="2013-03-28T12:10:00Z">
        <w:r w:rsidR="00F20679">
          <w:rPr>
            <w:rFonts w:ascii="Arial" w:hAnsi="Arial" w:cs="Arial"/>
            <w:sz w:val="20"/>
            <w:szCs w:val="20"/>
          </w:rPr>
          <w:t>, thereby increasing opportunities for learning</w:t>
        </w:r>
      </w:ins>
      <w:ins w:id="24" w:author="Ethel Ong" w:date="2013-03-28T12:11:00Z">
        <w:r w:rsidR="00F20679">
          <w:rPr>
            <w:rFonts w:ascii="Arial" w:hAnsi="Arial" w:cs="Arial"/>
            <w:sz w:val="20"/>
            <w:szCs w:val="20"/>
          </w:rPr>
          <w:t xml:space="preserve"> to take place</w:t>
        </w:r>
      </w:ins>
      <w:r w:rsidR="006A6B12" w:rsidRPr="0087028B">
        <w:rPr>
          <w:rFonts w:ascii="Arial" w:hAnsi="Arial" w:cs="Arial"/>
          <w:sz w:val="20"/>
          <w:szCs w:val="20"/>
        </w:rPr>
        <w:t>.</w:t>
      </w:r>
    </w:p>
    <w:p w14:paraId="7B669C6E" w14:textId="77777777" w:rsidR="00AE1905" w:rsidRDefault="00AE1905" w:rsidP="00CE77B2">
      <w:pPr>
        <w:pStyle w:val="NoSpacing1"/>
        <w:jc w:val="both"/>
        <w:rPr>
          <w:rFonts w:ascii="Arial" w:hAnsi="Arial" w:cs="Arial"/>
          <w:sz w:val="20"/>
          <w:szCs w:val="20"/>
        </w:rPr>
      </w:pPr>
    </w:p>
    <w:p w14:paraId="2A8C2F35" w14:textId="77777777" w:rsidR="00AE1905" w:rsidRPr="00E01817" w:rsidRDefault="00AE1905" w:rsidP="00AE1905">
      <w:pPr>
        <w:pStyle w:val="NoSpacing1"/>
        <w:ind w:left="720"/>
        <w:jc w:val="both"/>
        <w:rPr>
          <w:rFonts w:ascii="Arial" w:hAnsi="Arial" w:cs="Arial"/>
          <w:sz w:val="20"/>
          <w:szCs w:val="20"/>
        </w:rPr>
      </w:pPr>
      <w:r>
        <w:rPr>
          <w:rFonts w:ascii="Arial" w:hAnsi="Arial" w:cs="Arial"/>
          <w:sz w:val="20"/>
          <w:szCs w:val="20"/>
        </w:rPr>
        <w:t xml:space="preserve">By integrating an emotion recognition software with an Intelligent Tutoring System (ITS), a subject’s emotions </w:t>
      </w:r>
      <w:ins w:id="25" w:author="Ethel Ong" w:date="2013-03-28T12:11:00Z">
        <w:r w:rsidR="00F20679">
          <w:rPr>
            <w:rFonts w:ascii="Arial" w:hAnsi="Arial" w:cs="Arial"/>
            <w:sz w:val="20"/>
            <w:szCs w:val="20"/>
          </w:rPr>
          <w:t xml:space="preserve">can </w:t>
        </w:r>
      </w:ins>
      <w:r>
        <w:rPr>
          <w:rFonts w:ascii="Arial" w:hAnsi="Arial" w:cs="Arial"/>
          <w:sz w:val="20"/>
          <w:szCs w:val="20"/>
        </w:rPr>
        <w:t xml:space="preserve">be recognized </w:t>
      </w:r>
      <w:ins w:id="26" w:author="Ethel Ong" w:date="2013-03-28T12:11:00Z">
        <w:r w:rsidR="00F20679">
          <w:rPr>
            <w:rFonts w:ascii="Arial" w:hAnsi="Arial" w:cs="Arial"/>
            <w:sz w:val="20"/>
            <w:szCs w:val="20"/>
          </w:rPr>
          <w:t xml:space="preserve">such that computer-based interventions can be provided to help the student </w:t>
        </w:r>
      </w:ins>
      <w:r>
        <w:rPr>
          <w:rFonts w:ascii="Arial" w:hAnsi="Arial" w:cs="Arial"/>
          <w:sz w:val="20"/>
          <w:szCs w:val="20"/>
        </w:rPr>
        <w:t>perform better at the given task (Pekrun, 2011).  A number of researches have been done on the field of computer-based learning; the goal of th</w:t>
      </w:r>
      <w:ins w:id="27" w:author="Ethel Ong" w:date="2013-03-28T12:12:00Z">
        <w:r w:rsidR="00F20679">
          <w:rPr>
            <w:rFonts w:ascii="Arial" w:hAnsi="Arial" w:cs="Arial"/>
            <w:sz w:val="20"/>
            <w:szCs w:val="20"/>
          </w:rPr>
          <w:t>e</w:t>
        </w:r>
      </w:ins>
      <w:r>
        <w:rPr>
          <w:rFonts w:ascii="Arial" w:hAnsi="Arial" w:cs="Arial"/>
          <w:sz w:val="20"/>
          <w:szCs w:val="20"/>
        </w:rPr>
        <w:t>se studies was to provide a way for a computer system to be able to react to the emotion being felt by the subject (Pekrun, 2011).  An example of an ITS that responds to a subject’s emotion is the Affective AutoTutor by D’Mello et al. (2011</w:t>
      </w:r>
      <w:ins w:id="28" w:author="Ethel Ong" w:date="2013-03-28T12:12:00Z">
        <w:r w:rsidR="00F20679">
          <w:rPr>
            <w:rFonts w:ascii="Arial" w:hAnsi="Arial" w:cs="Arial"/>
            <w:sz w:val="20"/>
            <w:szCs w:val="20"/>
          </w:rPr>
          <w:t xml:space="preserve">). This </w:t>
        </w:r>
      </w:ins>
      <w:r>
        <w:rPr>
          <w:rFonts w:ascii="Arial" w:hAnsi="Arial" w:cs="Arial"/>
          <w:sz w:val="20"/>
          <w:szCs w:val="20"/>
        </w:rPr>
        <w:t xml:space="preserve">system can recognize boredom, confusion and frustration emotional states. </w:t>
      </w:r>
      <w:ins w:id="29" w:author="Ethel Ong" w:date="2013-03-28T12:12:00Z">
        <w:r w:rsidR="00F20679">
          <w:rPr>
            <w:rFonts w:ascii="Arial" w:hAnsi="Arial" w:cs="Arial"/>
            <w:sz w:val="20"/>
            <w:szCs w:val="20"/>
          </w:rPr>
          <w:t xml:space="preserve">Once the </w:t>
        </w:r>
      </w:ins>
      <w:r>
        <w:rPr>
          <w:rFonts w:ascii="Arial" w:hAnsi="Arial" w:cs="Arial"/>
          <w:sz w:val="20"/>
          <w:szCs w:val="20"/>
        </w:rPr>
        <w:t>ITS detects the student’s current emotion</w:t>
      </w:r>
      <w:ins w:id="30" w:author="Ethel Ong" w:date="2013-03-28T12:12:00Z">
        <w:r w:rsidR="00F20679">
          <w:rPr>
            <w:rFonts w:ascii="Arial" w:hAnsi="Arial" w:cs="Arial"/>
            <w:sz w:val="20"/>
            <w:szCs w:val="20"/>
          </w:rPr>
          <w:t>,</w:t>
        </w:r>
      </w:ins>
      <w:r>
        <w:rPr>
          <w:rFonts w:ascii="Arial" w:hAnsi="Arial" w:cs="Arial"/>
          <w:sz w:val="20"/>
          <w:szCs w:val="20"/>
        </w:rPr>
        <w:t xml:space="preserve"> the AutoTutor agent would then respond with an </w:t>
      </w:r>
      <w:commentRangeStart w:id="31"/>
      <w:r>
        <w:rPr>
          <w:rFonts w:ascii="Arial" w:hAnsi="Arial" w:cs="Arial"/>
          <w:sz w:val="20"/>
          <w:szCs w:val="20"/>
        </w:rPr>
        <w:t>appropriate action corresponding to the emotional state of the subject</w:t>
      </w:r>
      <w:commentRangeEnd w:id="31"/>
      <w:r w:rsidR="00B554FD">
        <w:rPr>
          <w:rStyle w:val="CommentReference"/>
          <w:vanish/>
        </w:rPr>
        <w:commentReference w:id="31"/>
      </w:r>
      <w:r>
        <w:rPr>
          <w:rFonts w:ascii="Arial" w:hAnsi="Arial" w:cs="Arial"/>
          <w:sz w:val="20"/>
          <w:szCs w:val="20"/>
        </w:rPr>
        <w:t>.</w:t>
      </w:r>
    </w:p>
    <w:p w14:paraId="5EFBD8D9" w14:textId="77777777" w:rsidR="00AE1905" w:rsidRPr="00E01817" w:rsidRDefault="00AE1905" w:rsidP="004125E2">
      <w:pPr>
        <w:pStyle w:val="NoSpacing1"/>
        <w:jc w:val="both"/>
        <w:rPr>
          <w:rFonts w:ascii="Arial" w:hAnsi="Arial" w:cs="Arial"/>
          <w:sz w:val="20"/>
          <w:szCs w:val="20"/>
        </w:rPr>
      </w:pPr>
    </w:p>
    <w:p w14:paraId="7EBAD971" w14:textId="77777777" w:rsidR="0038266A" w:rsidRPr="00E01817" w:rsidRDefault="0038266A" w:rsidP="0038266A">
      <w:pPr>
        <w:pStyle w:val="NoSpacing1"/>
        <w:ind w:left="720"/>
        <w:jc w:val="both"/>
        <w:rPr>
          <w:rFonts w:ascii="Arial" w:hAnsi="Arial" w:cs="Arial"/>
          <w:sz w:val="20"/>
          <w:szCs w:val="20"/>
        </w:rPr>
      </w:pPr>
      <w:r w:rsidRPr="00E01817">
        <w:rPr>
          <w:rFonts w:ascii="Arial" w:hAnsi="Arial" w:cs="Arial"/>
          <w:sz w:val="20"/>
          <w:szCs w:val="20"/>
        </w:rPr>
        <w:t xml:space="preserve">Over the past few decades, many studies have been </w:t>
      </w:r>
      <w:ins w:id="32" w:author="Ethel Ong" w:date="2013-03-28T12:16:00Z">
        <w:r w:rsidR="00B554FD">
          <w:rPr>
            <w:rFonts w:ascii="Arial" w:hAnsi="Arial" w:cs="Arial"/>
            <w:sz w:val="20"/>
            <w:szCs w:val="20"/>
          </w:rPr>
          <w:t>conducted</w:t>
        </w:r>
        <w:r w:rsidR="00B554FD" w:rsidRPr="00E01817">
          <w:rPr>
            <w:rFonts w:ascii="Arial" w:hAnsi="Arial" w:cs="Arial"/>
            <w:sz w:val="20"/>
            <w:szCs w:val="20"/>
          </w:rPr>
          <w:t xml:space="preserve"> </w:t>
        </w:r>
        <w:r w:rsidR="00B554FD">
          <w:rPr>
            <w:rFonts w:ascii="Arial" w:hAnsi="Arial" w:cs="Arial"/>
            <w:sz w:val="20"/>
            <w:szCs w:val="20"/>
          </w:rPr>
          <w:t>i</w:t>
        </w:r>
        <w:r w:rsidR="00B554FD" w:rsidRPr="00E01817">
          <w:rPr>
            <w:rFonts w:ascii="Arial" w:hAnsi="Arial" w:cs="Arial"/>
            <w:sz w:val="20"/>
            <w:szCs w:val="20"/>
          </w:rPr>
          <w:t xml:space="preserve">n </w:t>
        </w:r>
      </w:ins>
      <w:r w:rsidRPr="00E01817">
        <w:rPr>
          <w:rFonts w:ascii="Arial" w:hAnsi="Arial" w:cs="Arial"/>
          <w:sz w:val="20"/>
          <w:szCs w:val="20"/>
        </w:rPr>
        <w:t xml:space="preserve">the area of human emotion recognition. </w:t>
      </w:r>
      <w:ins w:id="33" w:author="Ethel Ong" w:date="2013-03-28T12:16:00Z">
        <w:r w:rsidR="00B554FD">
          <w:rPr>
            <w:rFonts w:ascii="Arial" w:hAnsi="Arial" w:cs="Arial"/>
            <w:sz w:val="20"/>
            <w:szCs w:val="20"/>
          </w:rPr>
          <w:t>T</w:t>
        </w:r>
      </w:ins>
      <w:r w:rsidRPr="00E01817">
        <w:rPr>
          <w:rFonts w:ascii="Arial" w:hAnsi="Arial" w:cs="Arial"/>
          <w:sz w:val="20"/>
          <w:szCs w:val="20"/>
        </w:rPr>
        <w:t xml:space="preserve">echniques </w:t>
      </w:r>
      <w:ins w:id="34" w:author="Ethel Ong" w:date="2013-03-28T12:16:00Z">
        <w:r w:rsidR="00B554FD">
          <w:rPr>
            <w:rFonts w:ascii="Arial" w:hAnsi="Arial" w:cs="Arial"/>
            <w:sz w:val="20"/>
            <w:szCs w:val="20"/>
          </w:rPr>
          <w:t>to detect emotions include the use of</w:t>
        </w:r>
      </w:ins>
      <w:r w:rsidRPr="00E01817">
        <w:rPr>
          <w:rFonts w:ascii="Arial" w:hAnsi="Arial" w:cs="Arial"/>
          <w:sz w:val="20"/>
          <w:szCs w:val="20"/>
        </w:rPr>
        <w:t xml:space="preserve"> Electroencephalography (EEG)</w:t>
      </w:r>
      <w:ins w:id="35" w:author="Ethel Ong" w:date="2013-03-28T12:16:00Z">
        <w:r w:rsidR="00B554FD">
          <w:rPr>
            <w:rFonts w:ascii="Arial" w:hAnsi="Arial" w:cs="Arial"/>
            <w:sz w:val="20"/>
            <w:szCs w:val="20"/>
          </w:rPr>
          <w:t xml:space="preserve"> signals</w:t>
        </w:r>
      </w:ins>
      <w:r w:rsidRPr="00E01817">
        <w:rPr>
          <w:rFonts w:ascii="Arial" w:hAnsi="Arial" w:cs="Arial"/>
          <w:sz w:val="20"/>
          <w:szCs w:val="20"/>
        </w:rPr>
        <w:t xml:space="preserve">, facial expression, speech, body movements, gestures, and physiological signals (Quazi, 2012). By using EEG signals to classify emotions, researchers </w:t>
      </w:r>
      <w:ins w:id="36" w:author="Ethel Ong" w:date="2013-03-28T12:17:00Z">
        <w:r w:rsidR="00B554FD" w:rsidRPr="00E01817">
          <w:rPr>
            <w:rFonts w:ascii="Arial" w:hAnsi="Arial" w:cs="Arial"/>
            <w:sz w:val="20"/>
            <w:szCs w:val="20"/>
          </w:rPr>
          <w:t>w</w:t>
        </w:r>
        <w:r w:rsidR="00B554FD">
          <w:rPr>
            <w:rFonts w:ascii="Arial" w:hAnsi="Arial" w:cs="Arial"/>
            <w:sz w:val="20"/>
            <w:szCs w:val="20"/>
          </w:rPr>
          <w:t>ere</w:t>
        </w:r>
        <w:r w:rsidR="00B554FD" w:rsidRPr="00E01817">
          <w:rPr>
            <w:rFonts w:ascii="Arial" w:hAnsi="Arial" w:cs="Arial"/>
            <w:sz w:val="20"/>
            <w:szCs w:val="20"/>
          </w:rPr>
          <w:t xml:space="preserve"> </w:t>
        </w:r>
      </w:ins>
      <w:r w:rsidRPr="00E01817">
        <w:rPr>
          <w:rFonts w:ascii="Arial" w:hAnsi="Arial" w:cs="Arial"/>
          <w:sz w:val="20"/>
          <w:szCs w:val="20"/>
        </w:rPr>
        <w:t xml:space="preserve">able to overcome the </w:t>
      </w:r>
      <w:r w:rsidRPr="00E01817">
        <w:rPr>
          <w:rFonts w:ascii="Arial" w:hAnsi="Arial" w:cs="Arial"/>
          <w:sz w:val="20"/>
          <w:szCs w:val="20"/>
        </w:rPr>
        <w:lastRenderedPageBreak/>
        <w:t xml:space="preserve">challenge of when the subject is trying to conceal </w:t>
      </w:r>
      <w:ins w:id="37" w:author="Ethel Ong" w:date="2013-03-28T12:18:00Z">
        <w:r w:rsidR="00B554FD">
          <w:rPr>
            <w:rFonts w:ascii="Arial" w:hAnsi="Arial" w:cs="Arial"/>
            <w:sz w:val="20"/>
            <w:szCs w:val="20"/>
          </w:rPr>
          <w:t>his/her</w:t>
        </w:r>
        <w:r w:rsidR="00B554FD" w:rsidRPr="00E01817">
          <w:rPr>
            <w:rFonts w:ascii="Arial" w:hAnsi="Arial" w:cs="Arial"/>
            <w:sz w:val="20"/>
            <w:szCs w:val="20"/>
          </w:rPr>
          <w:t xml:space="preserve"> </w:t>
        </w:r>
      </w:ins>
      <w:r w:rsidRPr="00E01817">
        <w:rPr>
          <w:rFonts w:ascii="Arial" w:hAnsi="Arial" w:cs="Arial"/>
          <w:sz w:val="20"/>
          <w:szCs w:val="20"/>
        </w:rPr>
        <w:t>true emotions</w:t>
      </w:r>
      <w:ins w:id="38" w:author="Ethel Ong" w:date="2013-03-28T12:18:00Z">
        <w:r w:rsidR="00B554FD">
          <w:rPr>
            <w:rFonts w:ascii="Arial" w:hAnsi="Arial" w:cs="Arial"/>
            <w:sz w:val="20"/>
            <w:szCs w:val="20"/>
          </w:rPr>
          <w:t>. However</w:t>
        </w:r>
      </w:ins>
      <w:r w:rsidRPr="00E01817">
        <w:rPr>
          <w:rFonts w:ascii="Arial" w:hAnsi="Arial" w:cs="Arial"/>
          <w:sz w:val="20"/>
          <w:szCs w:val="20"/>
        </w:rPr>
        <w:t xml:space="preserve"> with this technique, the classification </w:t>
      </w:r>
      <w:ins w:id="39" w:author="Ethel Ong" w:date="2013-03-28T12:18:00Z">
        <w:r w:rsidR="00B554FD">
          <w:rPr>
            <w:rFonts w:ascii="Arial" w:hAnsi="Arial" w:cs="Arial"/>
            <w:sz w:val="20"/>
            <w:szCs w:val="20"/>
          </w:rPr>
          <w:t>promises only</w:t>
        </w:r>
      </w:ins>
      <w:r w:rsidRPr="00E01817">
        <w:rPr>
          <w:rFonts w:ascii="Arial" w:hAnsi="Arial" w:cs="Arial"/>
          <w:sz w:val="20"/>
          <w:szCs w:val="20"/>
        </w:rPr>
        <w:t xml:space="preserve"> an accuracy of 64% with the experiment carried out by Choppin </w:t>
      </w:r>
      <w:ins w:id="40" w:author="Ethel Ong" w:date="2013-03-28T12:18:00Z">
        <w:r w:rsidR="00B554FD">
          <w:rPr>
            <w:rFonts w:ascii="Arial" w:hAnsi="Arial" w:cs="Arial"/>
            <w:sz w:val="20"/>
            <w:szCs w:val="20"/>
          </w:rPr>
          <w:t xml:space="preserve">(??) </w:t>
        </w:r>
      </w:ins>
      <w:r w:rsidRPr="00E01817">
        <w:rPr>
          <w:rFonts w:ascii="Arial" w:hAnsi="Arial" w:cs="Arial"/>
          <w:sz w:val="20"/>
          <w:szCs w:val="20"/>
        </w:rPr>
        <w:t>while Bos got an accuracy of 70% (Lu, Nie, Shi, &amp; Wang, 2011). Brainwaves also provide information regarding the cognitive and emotional state</w:t>
      </w:r>
      <w:ins w:id="41" w:author="Ethel Ong" w:date="2013-03-28T12:18:00Z">
        <w:r w:rsidR="00B554FD">
          <w:rPr>
            <w:rFonts w:ascii="Arial" w:hAnsi="Arial" w:cs="Arial"/>
            <w:sz w:val="20"/>
            <w:szCs w:val="20"/>
          </w:rPr>
          <w:t>s</w:t>
        </w:r>
      </w:ins>
      <w:r w:rsidRPr="00E01817">
        <w:rPr>
          <w:rFonts w:ascii="Arial" w:hAnsi="Arial" w:cs="Arial"/>
          <w:sz w:val="20"/>
          <w:szCs w:val="20"/>
        </w:rPr>
        <w:t xml:space="preserve"> of the subject. Some emotions cannot be detected by using the other techniques of emotion recognition</w:t>
      </w:r>
      <w:ins w:id="42" w:author="Ethel Ong" w:date="2013-03-28T12:18:00Z">
        <w:r w:rsidR="00B554FD">
          <w:rPr>
            <w:rFonts w:ascii="Arial" w:hAnsi="Arial" w:cs="Arial"/>
            <w:sz w:val="20"/>
            <w:szCs w:val="20"/>
          </w:rPr>
          <w:t>;</w:t>
        </w:r>
        <w:r w:rsidR="00B554FD" w:rsidRPr="00E01817">
          <w:rPr>
            <w:rFonts w:ascii="Arial" w:hAnsi="Arial" w:cs="Arial"/>
            <w:sz w:val="20"/>
            <w:szCs w:val="20"/>
          </w:rPr>
          <w:t xml:space="preserve"> </w:t>
        </w:r>
      </w:ins>
      <w:r w:rsidRPr="00E01817">
        <w:rPr>
          <w:rFonts w:ascii="Arial" w:hAnsi="Arial" w:cs="Arial"/>
          <w:sz w:val="20"/>
          <w:szCs w:val="20"/>
        </w:rPr>
        <w:t xml:space="preserve">aside from being masked by the </w:t>
      </w:r>
      <w:r w:rsidR="00E01817" w:rsidRPr="00E01817">
        <w:rPr>
          <w:rFonts w:ascii="Arial" w:hAnsi="Arial" w:cs="Arial"/>
          <w:sz w:val="20"/>
          <w:szCs w:val="20"/>
        </w:rPr>
        <w:t>subject</w:t>
      </w:r>
      <w:ins w:id="43" w:author="Ethel Ong" w:date="2013-03-28T12:18:00Z">
        <w:r w:rsidR="00B554FD">
          <w:rPr>
            <w:rFonts w:ascii="Arial" w:hAnsi="Arial" w:cs="Arial"/>
            <w:sz w:val="20"/>
            <w:szCs w:val="20"/>
          </w:rPr>
          <w:t>,</w:t>
        </w:r>
      </w:ins>
      <w:r w:rsidRPr="00E01817">
        <w:rPr>
          <w:rFonts w:ascii="Arial" w:hAnsi="Arial" w:cs="Arial"/>
          <w:sz w:val="20"/>
          <w:szCs w:val="20"/>
        </w:rPr>
        <w:t xml:space="preserve"> there are also emotions that are not </w:t>
      </w:r>
      <w:r w:rsidR="00E01817" w:rsidRPr="00E01817">
        <w:rPr>
          <w:rFonts w:ascii="Arial" w:hAnsi="Arial" w:cs="Arial"/>
          <w:sz w:val="20"/>
          <w:szCs w:val="20"/>
        </w:rPr>
        <w:t xml:space="preserve">readily </w:t>
      </w:r>
      <w:r w:rsidRPr="00E01817">
        <w:rPr>
          <w:rFonts w:ascii="Arial" w:hAnsi="Arial" w:cs="Arial"/>
          <w:sz w:val="20"/>
          <w:szCs w:val="20"/>
        </w:rPr>
        <w:t xml:space="preserve">obvious in the face, body movements or gesture of the subject (D’Mello &amp; Graesser, 2010). </w:t>
      </w:r>
    </w:p>
    <w:p w14:paraId="6134B15F" w14:textId="77777777" w:rsidR="0038266A" w:rsidRPr="00E01817" w:rsidRDefault="0038266A" w:rsidP="0038266A">
      <w:pPr>
        <w:pStyle w:val="NoSpacing1"/>
        <w:ind w:left="720"/>
        <w:jc w:val="both"/>
        <w:rPr>
          <w:rFonts w:ascii="Arial" w:hAnsi="Arial" w:cs="Arial"/>
          <w:sz w:val="20"/>
          <w:szCs w:val="20"/>
        </w:rPr>
      </w:pPr>
    </w:p>
    <w:p w14:paraId="3D8563F3" w14:textId="77777777" w:rsidR="0038266A" w:rsidRDefault="0038266A" w:rsidP="0038266A">
      <w:pPr>
        <w:pStyle w:val="NoSpacing1"/>
        <w:ind w:left="720"/>
        <w:jc w:val="both"/>
        <w:rPr>
          <w:rFonts w:ascii="Arial" w:hAnsi="Arial" w:cs="Arial"/>
          <w:sz w:val="20"/>
          <w:szCs w:val="20"/>
        </w:rPr>
      </w:pPr>
      <w:commentRangeStart w:id="44"/>
      <w:r w:rsidRPr="00E01817">
        <w:rPr>
          <w:rFonts w:ascii="Arial" w:hAnsi="Arial" w:cs="Arial"/>
          <w:sz w:val="20"/>
          <w:szCs w:val="20"/>
        </w:rPr>
        <w:t xml:space="preserve">The EEG machine is used to record the brain activities which are a measurement of the electrical activity in the brain of the subject. Those activities are then picked up by the electrodes that are attached to the head of the subject. The measurement would then be used to try and classify the emotion state of the subject. Researchers believe that the state of the brain changes as the feelings or emotions of the subject changes (Rizon, San, Seong, &amp; Yuen, 2009). </w:t>
      </w:r>
      <w:r w:rsidR="00EC6A75">
        <w:rPr>
          <w:rFonts w:ascii="Arial" w:hAnsi="Arial" w:cs="Arial"/>
          <w:sz w:val="20"/>
          <w:szCs w:val="20"/>
        </w:rPr>
        <w:t>In order to be able to make the EEG recordings more accurate, pre-processing of the data is generally needed. Some of the data that can be considered as noise includes muscle movements in the eye and head. Those artifacts should be removed in order to make the resulting data lower the amount of noise and capture the EEG signals better.</w:t>
      </w:r>
      <w:r w:rsidR="00112655">
        <w:rPr>
          <w:rFonts w:ascii="Arial" w:hAnsi="Arial" w:cs="Arial"/>
          <w:sz w:val="20"/>
          <w:szCs w:val="20"/>
        </w:rPr>
        <w:t xml:space="preserve"> The brainwave signals are normally classified into four frequency bands; alpha, beta, delta, &amp; theta. Each of those signals </w:t>
      </w:r>
      <w:r w:rsidR="00240775">
        <w:rPr>
          <w:rFonts w:ascii="Arial" w:hAnsi="Arial" w:cs="Arial"/>
          <w:sz w:val="20"/>
          <w:szCs w:val="20"/>
        </w:rPr>
        <w:t>is</w:t>
      </w:r>
      <w:r w:rsidR="00112655">
        <w:rPr>
          <w:rFonts w:ascii="Arial" w:hAnsi="Arial" w:cs="Arial"/>
          <w:sz w:val="20"/>
          <w:szCs w:val="20"/>
        </w:rPr>
        <w:t xml:space="preserve"> associated with a different mental state as shown in Table 1</w:t>
      </w:r>
      <w:r w:rsidR="00D36ED6">
        <w:rPr>
          <w:rFonts w:ascii="Arial" w:hAnsi="Arial" w:cs="Arial"/>
          <w:sz w:val="20"/>
          <w:szCs w:val="20"/>
        </w:rPr>
        <w:t>.1</w:t>
      </w:r>
      <w:r w:rsidR="006D5B0E">
        <w:rPr>
          <w:rFonts w:ascii="Arial" w:hAnsi="Arial" w:cs="Arial"/>
          <w:sz w:val="20"/>
          <w:szCs w:val="20"/>
        </w:rPr>
        <w:t xml:space="preserve"> (Mampusti et al</w:t>
      </w:r>
      <w:r w:rsidR="00112655">
        <w:rPr>
          <w:rFonts w:ascii="Arial" w:hAnsi="Arial" w:cs="Arial"/>
          <w:sz w:val="20"/>
          <w:szCs w:val="20"/>
        </w:rPr>
        <w:t>.</w:t>
      </w:r>
      <w:r w:rsidR="006D5B0E">
        <w:rPr>
          <w:rFonts w:ascii="Arial" w:hAnsi="Arial" w:cs="Arial"/>
          <w:sz w:val="20"/>
          <w:szCs w:val="20"/>
        </w:rPr>
        <w:t>, 2011).</w:t>
      </w:r>
    </w:p>
    <w:p w14:paraId="41584455" w14:textId="77777777" w:rsidR="00112655" w:rsidRDefault="00112655" w:rsidP="0038266A">
      <w:pPr>
        <w:pStyle w:val="NoSpacing1"/>
        <w:ind w:left="720"/>
        <w:jc w:val="both"/>
        <w:rPr>
          <w:rFonts w:ascii="Arial" w:hAnsi="Arial" w:cs="Arial"/>
          <w:sz w:val="20"/>
          <w:szCs w:val="20"/>
        </w:rPr>
      </w:pPr>
    </w:p>
    <w:p w14:paraId="72424FA9" w14:textId="77777777" w:rsidR="0033739A" w:rsidRDefault="0033739A" w:rsidP="0038266A">
      <w:pPr>
        <w:pStyle w:val="NoSpacing1"/>
        <w:ind w:left="720"/>
        <w:jc w:val="both"/>
        <w:rPr>
          <w:rFonts w:ascii="Arial" w:hAnsi="Arial" w:cs="Arial"/>
          <w:sz w:val="20"/>
          <w:szCs w:val="20"/>
        </w:rPr>
      </w:pPr>
    </w:p>
    <w:p w14:paraId="74F6FDFA" w14:textId="77777777" w:rsidR="00112655" w:rsidRDefault="00112655" w:rsidP="0038266A">
      <w:pPr>
        <w:pStyle w:val="NoSpacing1"/>
        <w:ind w:left="720"/>
        <w:jc w:val="both"/>
        <w:rPr>
          <w:rFonts w:ascii="Arial" w:hAnsi="Arial" w:cs="Arial"/>
          <w:sz w:val="20"/>
          <w:szCs w:val="20"/>
        </w:rPr>
      </w:pPr>
    </w:p>
    <w:p w14:paraId="427A5C20" w14:textId="77777777" w:rsidR="00112655" w:rsidRDefault="00112655" w:rsidP="0038266A">
      <w:pPr>
        <w:pStyle w:val="NoSpacing1"/>
        <w:ind w:left="720"/>
        <w:jc w:val="both"/>
        <w:rPr>
          <w:rFonts w:ascii="Arial" w:hAnsi="Arial" w:cs="Arial"/>
          <w:sz w:val="20"/>
          <w:szCs w:val="20"/>
        </w:rPr>
      </w:pPr>
    </w:p>
    <w:p w14:paraId="6B2D1EA6" w14:textId="77777777" w:rsidR="00112655" w:rsidRDefault="00112655" w:rsidP="0038266A">
      <w:pPr>
        <w:pStyle w:val="NoSpacing1"/>
        <w:ind w:left="720"/>
        <w:jc w:val="both"/>
        <w:rPr>
          <w:rFonts w:ascii="Arial" w:hAnsi="Arial" w:cs="Arial"/>
          <w:sz w:val="20"/>
          <w:szCs w:val="20"/>
        </w:rPr>
      </w:pPr>
    </w:p>
    <w:p w14:paraId="3CFDBD24" w14:textId="77777777" w:rsidR="00112655" w:rsidRPr="0033739A" w:rsidRDefault="0033739A" w:rsidP="0038266A">
      <w:pPr>
        <w:pStyle w:val="NoSpacing1"/>
        <w:ind w:left="720"/>
        <w:jc w:val="both"/>
        <w:rPr>
          <w:rFonts w:ascii="Arial" w:hAnsi="Arial" w:cs="Arial"/>
          <w:sz w:val="20"/>
          <w:szCs w:val="20"/>
        </w:rPr>
      </w:pPr>
      <w:r>
        <w:rPr>
          <w:rFonts w:ascii="Arial" w:hAnsi="Arial" w:cs="Arial"/>
          <w:sz w:val="20"/>
          <w:szCs w:val="20"/>
        </w:rPr>
        <w:tab/>
      </w:r>
      <w:r>
        <w:rPr>
          <w:rFonts w:ascii="Arial" w:hAnsi="Arial" w:cs="Arial"/>
          <w:b/>
          <w:sz w:val="20"/>
          <w:szCs w:val="20"/>
        </w:rPr>
        <w:t xml:space="preserve">Table 1.1 </w:t>
      </w:r>
      <w:r>
        <w:rPr>
          <w:rFonts w:ascii="Arial" w:hAnsi="Arial" w:cs="Arial"/>
          <w:sz w:val="20"/>
          <w:szCs w:val="20"/>
        </w:rPr>
        <w:t>Brainwave Signals, Frequency and Emotional State</w:t>
      </w:r>
    </w:p>
    <w:tbl>
      <w:tblPr>
        <w:tblStyle w:val="TableGrid"/>
        <w:tblW w:w="0" w:type="auto"/>
        <w:jc w:val="center"/>
        <w:tblLook w:val="04A0" w:firstRow="1" w:lastRow="0" w:firstColumn="1" w:lastColumn="0" w:noHBand="0" w:noVBand="1"/>
      </w:tblPr>
      <w:tblGrid>
        <w:gridCol w:w="2152"/>
        <w:gridCol w:w="2187"/>
        <w:gridCol w:w="2186"/>
      </w:tblGrid>
      <w:tr w:rsidR="00A001FC" w14:paraId="11B6E3DB" w14:textId="77777777">
        <w:trPr>
          <w:trHeight w:val="188"/>
          <w:jc w:val="center"/>
        </w:trPr>
        <w:tc>
          <w:tcPr>
            <w:tcW w:w="2152" w:type="dxa"/>
          </w:tcPr>
          <w:p w14:paraId="6D4DEB36" w14:textId="77777777" w:rsidR="00112655" w:rsidRPr="00A001FC" w:rsidRDefault="00112655" w:rsidP="00A001FC">
            <w:pPr>
              <w:pStyle w:val="NoSpacing1"/>
              <w:jc w:val="center"/>
              <w:rPr>
                <w:rFonts w:ascii="Arial" w:hAnsi="Arial" w:cs="Arial"/>
                <w:b/>
                <w:sz w:val="20"/>
                <w:szCs w:val="20"/>
              </w:rPr>
            </w:pPr>
            <w:r w:rsidRPr="00A001FC">
              <w:rPr>
                <w:rFonts w:ascii="Arial" w:hAnsi="Arial" w:cs="Arial"/>
                <w:b/>
                <w:sz w:val="20"/>
                <w:szCs w:val="20"/>
              </w:rPr>
              <w:t>Signal</w:t>
            </w:r>
          </w:p>
        </w:tc>
        <w:tc>
          <w:tcPr>
            <w:tcW w:w="2187" w:type="dxa"/>
          </w:tcPr>
          <w:p w14:paraId="61456E5A" w14:textId="77777777" w:rsidR="00112655" w:rsidRPr="00A001FC" w:rsidRDefault="00112655" w:rsidP="00A001FC">
            <w:pPr>
              <w:pStyle w:val="NoSpacing1"/>
              <w:jc w:val="center"/>
              <w:rPr>
                <w:rFonts w:ascii="Arial" w:hAnsi="Arial" w:cs="Arial"/>
                <w:b/>
                <w:sz w:val="20"/>
                <w:szCs w:val="20"/>
              </w:rPr>
            </w:pPr>
            <w:r w:rsidRPr="00A001FC">
              <w:rPr>
                <w:rFonts w:ascii="Arial" w:hAnsi="Arial" w:cs="Arial"/>
                <w:b/>
                <w:sz w:val="20"/>
                <w:szCs w:val="20"/>
              </w:rPr>
              <w:t>Frequency</w:t>
            </w:r>
          </w:p>
        </w:tc>
        <w:tc>
          <w:tcPr>
            <w:tcW w:w="2186" w:type="dxa"/>
          </w:tcPr>
          <w:p w14:paraId="3FA756BA" w14:textId="77777777" w:rsidR="00112655" w:rsidRPr="00A001FC" w:rsidRDefault="006D5B0E" w:rsidP="00A001FC">
            <w:pPr>
              <w:pStyle w:val="NoSpacing1"/>
              <w:jc w:val="center"/>
              <w:rPr>
                <w:rFonts w:ascii="Arial" w:hAnsi="Arial" w:cs="Arial"/>
                <w:b/>
                <w:sz w:val="20"/>
                <w:szCs w:val="20"/>
              </w:rPr>
            </w:pPr>
            <w:r w:rsidRPr="00A001FC">
              <w:rPr>
                <w:rFonts w:ascii="Arial" w:hAnsi="Arial" w:cs="Arial"/>
                <w:b/>
                <w:sz w:val="20"/>
                <w:szCs w:val="20"/>
              </w:rPr>
              <w:t>State</w:t>
            </w:r>
          </w:p>
        </w:tc>
      </w:tr>
      <w:tr w:rsidR="00A001FC" w14:paraId="6BE3F71C" w14:textId="77777777">
        <w:trPr>
          <w:trHeight w:val="188"/>
          <w:jc w:val="center"/>
        </w:trPr>
        <w:tc>
          <w:tcPr>
            <w:tcW w:w="2152" w:type="dxa"/>
          </w:tcPr>
          <w:p w14:paraId="30500A92" w14:textId="77777777" w:rsidR="00112655" w:rsidRDefault="006D5B0E" w:rsidP="00A001FC">
            <w:pPr>
              <w:pStyle w:val="NoSpacing1"/>
              <w:jc w:val="center"/>
              <w:rPr>
                <w:rFonts w:ascii="Arial" w:hAnsi="Arial" w:cs="Arial"/>
                <w:sz w:val="20"/>
                <w:szCs w:val="20"/>
              </w:rPr>
            </w:pPr>
            <w:r>
              <w:rPr>
                <w:rFonts w:ascii="Arial" w:hAnsi="Arial" w:cs="Arial"/>
                <w:sz w:val="20"/>
                <w:szCs w:val="20"/>
              </w:rPr>
              <w:t>Delta</w:t>
            </w:r>
          </w:p>
        </w:tc>
        <w:tc>
          <w:tcPr>
            <w:tcW w:w="2187" w:type="dxa"/>
          </w:tcPr>
          <w:p w14:paraId="09B25DDB" w14:textId="77777777" w:rsidR="00112655" w:rsidRDefault="006D5B0E" w:rsidP="00A001FC">
            <w:pPr>
              <w:pStyle w:val="NoSpacing1"/>
              <w:jc w:val="center"/>
              <w:rPr>
                <w:rFonts w:ascii="Arial" w:hAnsi="Arial" w:cs="Arial"/>
                <w:sz w:val="20"/>
                <w:szCs w:val="20"/>
              </w:rPr>
            </w:pPr>
            <w:r>
              <w:rPr>
                <w:rFonts w:ascii="Arial" w:hAnsi="Arial" w:cs="Arial"/>
                <w:sz w:val="20"/>
                <w:szCs w:val="20"/>
              </w:rPr>
              <w:t>0-4 Hz</w:t>
            </w:r>
          </w:p>
        </w:tc>
        <w:tc>
          <w:tcPr>
            <w:tcW w:w="2186" w:type="dxa"/>
          </w:tcPr>
          <w:p w14:paraId="1AC753BB" w14:textId="77777777" w:rsidR="00112655" w:rsidRDefault="00A001FC" w:rsidP="00A001FC">
            <w:pPr>
              <w:pStyle w:val="NoSpacing1"/>
              <w:jc w:val="center"/>
              <w:rPr>
                <w:rFonts w:ascii="Arial" w:hAnsi="Arial" w:cs="Arial"/>
                <w:sz w:val="20"/>
                <w:szCs w:val="20"/>
              </w:rPr>
            </w:pPr>
            <w:r>
              <w:rPr>
                <w:rFonts w:ascii="Arial" w:hAnsi="Arial" w:cs="Arial"/>
                <w:sz w:val="20"/>
                <w:szCs w:val="20"/>
              </w:rPr>
              <w:t>Deep Sleep</w:t>
            </w:r>
          </w:p>
        </w:tc>
      </w:tr>
      <w:tr w:rsidR="00A001FC" w14:paraId="44EE161E" w14:textId="77777777">
        <w:trPr>
          <w:trHeight w:val="375"/>
          <w:jc w:val="center"/>
        </w:trPr>
        <w:tc>
          <w:tcPr>
            <w:tcW w:w="2152" w:type="dxa"/>
          </w:tcPr>
          <w:p w14:paraId="238BE6A2" w14:textId="77777777" w:rsidR="00112655" w:rsidRDefault="006D5B0E" w:rsidP="00A001FC">
            <w:pPr>
              <w:pStyle w:val="NoSpacing1"/>
              <w:jc w:val="center"/>
              <w:rPr>
                <w:rFonts w:ascii="Arial" w:hAnsi="Arial" w:cs="Arial"/>
                <w:sz w:val="20"/>
                <w:szCs w:val="20"/>
              </w:rPr>
            </w:pPr>
            <w:r>
              <w:rPr>
                <w:rFonts w:ascii="Arial" w:hAnsi="Arial" w:cs="Arial"/>
                <w:sz w:val="20"/>
                <w:szCs w:val="20"/>
              </w:rPr>
              <w:t>Theta</w:t>
            </w:r>
          </w:p>
        </w:tc>
        <w:tc>
          <w:tcPr>
            <w:tcW w:w="2187" w:type="dxa"/>
          </w:tcPr>
          <w:p w14:paraId="491B9943" w14:textId="77777777" w:rsidR="00112655" w:rsidRDefault="00A001FC" w:rsidP="00A001FC">
            <w:pPr>
              <w:pStyle w:val="NoSpacing1"/>
              <w:jc w:val="center"/>
              <w:rPr>
                <w:rFonts w:ascii="Arial" w:hAnsi="Arial" w:cs="Arial"/>
                <w:sz w:val="20"/>
                <w:szCs w:val="20"/>
              </w:rPr>
            </w:pPr>
            <w:r>
              <w:rPr>
                <w:rFonts w:ascii="Arial" w:hAnsi="Arial" w:cs="Arial"/>
                <w:sz w:val="20"/>
                <w:szCs w:val="20"/>
              </w:rPr>
              <w:t>4-8 Hz</w:t>
            </w:r>
          </w:p>
        </w:tc>
        <w:tc>
          <w:tcPr>
            <w:tcW w:w="2186" w:type="dxa"/>
          </w:tcPr>
          <w:p w14:paraId="42D372F6" w14:textId="77777777" w:rsidR="00112655" w:rsidRDefault="00A001FC" w:rsidP="00A001FC">
            <w:pPr>
              <w:pStyle w:val="NoSpacing1"/>
              <w:jc w:val="center"/>
              <w:rPr>
                <w:rFonts w:ascii="Arial" w:hAnsi="Arial" w:cs="Arial"/>
                <w:sz w:val="20"/>
                <w:szCs w:val="20"/>
              </w:rPr>
            </w:pPr>
            <w:r>
              <w:rPr>
                <w:rFonts w:ascii="Arial" w:hAnsi="Arial" w:cs="Arial"/>
                <w:sz w:val="20"/>
                <w:szCs w:val="20"/>
              </w:rPr>
              <w:t>Creativity, Dream, Sleep, Drifting Thoughts</w:t>
            </w:r>
          </w:p>
        </w:tc>
      </w:tr>
      <w:tr w:rsidR="00A001FC" w14:paraId="1A401B3B" w14:textId="77777777">
        <w:trPr>
          <w:trHeight w:val="375"/>
          <w:jc w:val="center"/>
        </w:trPr>
        <w:tc>
          <w:tcPr>
            <w:tcW w:w="2152" w:type="dxa"/>
          </w:tcPr>
          <w:p w14:paraId="7CD35310" w14:textId="77777777" w:rsidR="00112655" w:rsidRDefault="006D5B0E" w:rsidP="00A001FC">
            <w:pPr>
              <w:pStyle w:val="NoSpacing1"/>
              <w:jc w:val="center"/>
              <w:rPr>
                <w:rFonts w:ascii="Arial" w:hAnsi="Arial" w:cs="Arial"/>
                <w:sz w:val="20"/>
                <w:szCs w:val="20"/>
              </w:rPr>
            </w:pPr>
            <w:r>
              <w:rPr>
                <w:rFonts w:ascii="Arial" w:hAnsi="Arial" w:cs="Arial"/>
                <w:sz w:val="20"/>
                <w:szCs w:val="20"/>
              </w:rPr>
              <w:t>Alpha</w:t>
            </w:r>
          </w:p>
        </w:tc>
        <w:tc>
          <w:tcPr>
            <w:tcW w:w="2187" w:type="dxa"/>
          </w:tcPr>
          <w:p w14:paraId="522688AB" w14:textId="77777777" w:rsidR="00112655" w:rsidRDefault="00A001FC" w:rsidP="00A001FC">
            <w:pPr>
              <w:pStyle w:val="NoSpacing1"/>
              <w:jc w:val="center"/>
              <w:rPr>
                <w:rFonts w:ascii="Arial" w:hAnsi="Arial" w:cs="Arial"/>
                <w:sz w:val="20"/>
                <w:szCs w:val="20"/>
              </w:rPr>
            </w:pPr>
            <w:r>
              <w:rPr>
                <w:rFonts w:ascii="Arial" w:hAnsi="Arial" w:cs="Arial"/>
                <w:sz w:val="20"/>
                <w:szCs w:val="20"/>
              </w:rPr>
              <w:t>8-12 Hz</w:t>
            </w:r>
          </w:p>
        </w:tc>
        <w:tc>
          <w:tcPr>
            <w:tcW w:w="2186" w:type="dxa"/>
          </w:tcPr>
          <w:p w14:paraId="2B55EBB4" w14:textId="77777777" w:rsidR="00112655" w:rsidRDefault="00A001FC" w:rsidP="00A001FC">
            <w:pPr>
              <w:pStyle w:val="NoSpacing1"/>
              <w:jc w:val="center"/>
              <w:rPr>
                <w:rFonts w:ascii="Arial" w:hAnsi="Arial" w:cs="Arial"/>
                <w:sz w:val="20"/>
                <w:szCs w:val="20"/>
              </w:rPr>
            </w:pPr>
            <w:r>
              <w:rPr>
                <w:rFonts w:ascii="Arial" w:hAnsi="Arial" w:cs="Arial"/>
                <w:sz w:val="20"/>
                <w:szCs w:val="20"/>
              </w:rPr>
              <w:t>Relaxation, Calmness, Abstract Thinking</w:t>
            </w:r>
          </w:p>
        </w:tc>
      </w:tr>
      <w:tr w:rsidR="00A001FC" w14:paraId="5CF0C795" w14:textId="77777777">
        <w:trPr>
          <w:trHeight w:val="388"/>
          <w:jc w:val="center"/>
        </w:trPr>
        <w:tc>
          <w:tcPr>
            <w:tcW w:w="2152" w:type="dxa"/>
          </w:tcPr>
          <w:p w14:paraId="28615ACF" w14:textId="77777777" w:rsidR="00112655" w:rsidRDefault="006D5B0E" w:rsidP="00A001FC">
            <w:pPr>
              <w:pStyle w:val="NoSpacing1"/>
              <w:jc w:val="center"/>
              <w:rPr>
                <w:rFonts w:ascii="Arial" w:hAnsi="Arial" w:cs="Arial"/>
                <w:sz w:val="20"/>
                <w:szCs w:val="20"/>
              </w:rPr>
            </w:pPr>
            <w:r>
              <w:rPr>
                <w:rFonts w:ascii="Arial" w:hAnsi="Arial" w:cs="Arial"/>
                <w:sz w:val="20"/>
                <w:szCs w:val="20"/>
              </w:rPr>
              <w:t>Beta</w:t>
            </w:r>
          </w:p>
        </w:tc>
        <w:tc>
          <w:tcPr>
            <w:tcW w:w="2187" w:type="dxa"/>
          </w:tcPr>
          <w:p w14:paraId="39E58FC4" w14:textId="77777777" w:rsidR="00112655" w:rsidRDefault="00A001FC" w:rsidP="00A001FC">
            <w:pPr>
              <w:pStyle w:val="NoSpacing1"/>
              <w:jc w:val="center"/>
              <w:rPr>
                <w:rFonts w:ascii="Arial" w:hAnsi="Arial" w:cs="Arial"/>
                <w:sz w:val="20"/>
                <w:szCs w:val="20"/>
              </w:rPr>
            </w:pPr>
            <w:r>
              <w:rPr>
                <w:rFonts w:ascii="Arial" w:hAnsi="Arial" w:cs="Arial"/>
                <w:sz w:val="20"/>
                <w:szCs w:val="20"/>
              </w:rPr>
              <w:t>&gt; 12 Hz</w:t>
            </w:r>
          </w:p>
        </w:tc>
        <w:tc>
          <w:tcPr>
            <w:tcW w:w="2186" w:type="dxa"/>
          </w:tcPr>
          <w:p w14:paraId="36C92081" w14:textId="77777777" w:rsidR="00112655" w:rsidRDefault="00A001FC" w:rsidP="00A001FC">
            <w:pPr>
              <w:pStyle w:val="NoSpacing1"/>
              <w:jc w:val="center"/>
              <w:rPr>
                <w:rFonts w:ascii="Arial" w:hAnsi="Arial" w:cs="Arial"/>
                <w:sz w:val="20"/>
                <w:szCs w:val="20"/>
              </w:rPr>
            </w:pPr>
            <w:r>
              <w:rPr>
                <w:rFonts w:ascii="Arial" w:hAnsi="Arial" w:cs="Arial"/>
                <w:sz w:val="20"/>
                <w:szCs w:val="20"/>
              </w:rPr>
              <w:t>Relaxed Focus, High Alertness, Agitation, Anxiety.</w:t>
            </w:r>
          </w:p>
        </w:tc>
      </w:tr>
    </w:tbl>
    <w:commentRangeEnd w:id="44"/>
    <w:p w14:paraId="1C258D5A" w14:textId="77777777" w:rsidR="00112655" w:rsidRDefault="00B554FD" w:rsidP="0038266A">
      <w:pPr>
        <w:pStyle w:val="NoSpacing1"/>
        <w:ind w:left="720"/>
        <w:jc w:val="both"/>
        <w:rPr>
          <w:ins w:id="45" w:author="Ethel Ong" w:date="2013-03-28T12:20:00Z"/>
          <w:rFonts w:ascii="Arial" w:hAnsi="Arial" w:cs="Arial"/>
          <w:sz w:val="20"/>
          <w:szCs w:val="20"/>
        </w:rPr>
      </w:pPr>
      <w:r>
        <w:rPr>
          <w:rStyle w:val="CommentReference"/>
          <w:vanish/>
        </w:rPr>
        <w:commentReference w:id="44"/>
      </w:r>
    </w:p>
    <w:p w14:paraId="67AC7096" w14:textId="77777777" w:rsidR="00B554FD" w:rsidRDefault="00B554FD" w:rsidP="0038266A">
      <w:pPr>
        <w:pStyle w:val="NoSpacing1"/>
        <w:numPr>
          <w:ins w:id="46" w:author="Ethel Ong" w:date="2013-03-28T12:20:00Z"/>
        </w:numPr>
        <w:ind w:left="720"/>
        <w:jc w:val="both"/>
        <w:rPr>
          <w:ins w:id="47" w:author="Ethel Ong" w:date="2013-03-28T12:20:00Z"/>
          <w:rFonts w:ascii="Arial" w:hAnsi="Arial" w:cs="Arial"/>
          <w:sz w:val="20"/>
          <w:szCs w:val="20"/>
        </w:rPr>
      </w:pPr>
    </w:p>
    <w:p w14:paraId="5D6821DA" w14:textId="77777777" w:rsidR="00B554FD" w:rsidRDefault="00B554FD" w:rsidP="0038266A">
      <w:pPr>
        <w:pStyle w:val="NoSpacing1"/>
        <w:numPr>
          <w:ins w:id="48" w:author="Ethel Ong" w:date="2013-03-28T12:20:00Z"/>
        </w:numPr>
        <w:ind w:left="720"/>
        <w:jc w:val="both"/>
        <w:rPr>
          <w:ins w:id="49" w:author="Ethel Ong" w:date="2013-03-28T12:20:00Z"/>
          <w:rFonts w:ascii="Arial" w:hAnsi="Arial" w:cs="Arial"/>
          <w:sz w:val="20"/>
          <w:szCs w:val="20"/>
        </w:rPr>
      </w:pPr>
      <w:ins w:id="50" w:author="Ethel Ong" w:date="2013-03-28T12:20:00Z">
        <w:r w:rsidRPr="004125E2">
          <w:rPr>
            <w:rFonts w:ascii="Arial" w:hAnsi="Arial" w:cs="Arial"/>
            <w:sz w:val="20"/>
            <w:szCs w:val="20"/>
            <w:highlight w:val="yellow"/>
          </w:rPr>
          <w:t>State here other researches that use EEG, such as those of Jay’s… Then proceed to your domain, which is stories…</w:t>
        </w:r>
      </w:ins>
    </w:p>
    <w:p w14:paraId="7EE78F98" w14:textId="77777777" w:rsidR="00B554FD" w:rsidRDefault="00B554FD" w:rsidP="0038266A">
      <w:pPr>
        <w:pStyle w:val="NoSpacing1"/>
        <w:numPr>
          <w:ins w:id="51" w:author="Ethel Ong" w:date="2013-03-28T12:20:00Z"/>
        </w:numPr>
        <w:ind w:left="720"/>
        <w:jc w:val="both"/>
        <w:rPr>
          <w:rFonts w:ascii="Arial" w:hAnsi="Arial" w:cs="Arial"/>
          <w:sz w:val="20"/>
          <w:szCs w:val="20"/>
        </w:rPr>
      </w:pPr>
    </w:p>
    <w:p w14:paraId="147CAD89" w14:textId="77777777" w:rsidR="00AE1905" w:rsidRPr="004125E2" w:rsidRDefault="00AE1905" w:rsidP="0038266A">
      <w:pPr>
        <w:pStyle w:val="NoSpacing1"/>
        <w:ind w:left="720"/>
        <w:jc w:val="both"/>
        <w:rPr>
          <w:rFonts w:ascii="Arial" w:hAnsi="Arial" w:cs="Arial"/>
          <w:sz w:val="20"/>
          <w:szCs w:val="20"/>
          <w:highlight w:val="yellow"/>
        </w:rPr>
      </w:pPr>
      <w:r w:rsidRPr="004125E2">
        <w:rPr>
          <w:rFonts w:ascii="Arial" w:hAnsi="Arial" w:cs="Arial"/>
          <w:sz w:val="20"/>
          <w:szCs w:val="20"/>
          <w:highlight w:val="yellow"/>
        </w:rPr>
        <w:t>Your domain – stories – why?</w:t>
      </w:r>
    </w:p>
    <w:p w14:paraId="0E1A293B" w14:textId="77777777" w:rsidR="0038266A" w:rsidRDefault="00AE1905" w:rsidP="008F30FA">
      <w:pPr>
        <w:pStyle w:val="NoSpacing1"/>
        <w:ind w:left="720"/>
        <w:jc w:val="both"/>
        <w:rPr>
          <w:rFonts w:ascii="Arial" w:hAnsi="Arial" w:cs="Arial"/>
          <w:sz w:val="20"/>
          <w:szCs w:val="20"/>
        </w:rPr>
      </w:pPr>
      <w:r w:rsidRPr="004125E2">
        <w:rPr>
          <w:rFonts w:ascii="Arial" w:hAnsi="Arial" w:cs="Arial"/>
          <w:sz w:val="20"/>
          <w:szCs w:val="20"/>
          <w:highlight w:val="yellow"/>
        </w:rPr>
        <w:t>Stories elicit emotions… how does this affect who?</w:t>
      </w:r>
    </w:p>
    <w:p w14:paraId="1CAC625A" w14:textId="77777777" w:rsidR="00AE1905" w:rsidRDefault="00AE1905" w:rsidP="008F30FA">
      <w:pPr>
        <w:pStyle w:val="NoSpacing1"/>
        <w:numPr>
          <w:ins w:id="52" w:author="Ethel Ong" w:date="2013-03-28T12:20:00Z"/>
        </w:numPr>
        <w:ind w:left="720"/>
        <w:jc w:val="both"/>
        <w:rPr>
          <w:ins w:id="53" w:author="Ethel Ong" w:date="2013-03-28T12:20:00Z"/>
          <w:rFonts w:ascii="Arial" w:hAnsi="Arial" w:cs="Arial"/>
          <w:sz w:val="20"/>
          <w:szCs w:val="20"/>
        </w:rPr>
      </w:pPr>
    </w:p>
    <w:p w14:paraId="1C45C6BA" w14:textId="77777777" w:rsidR="00B554FD" w:rsidRPr="00E01817" w:rsidRDefault="00B554FD" w:rsidP="008F30FA">
      <w:pPr>
        <w:pStyle w:val="NoSpacing1"/>
        <w:ind w:left="720"/>
        <w:jc w:val="both"/>
        <w:rPr>
          <w:rFonts w:ascii="Arial" w:hAnsi="Arial" w:cs="Arial"/>
          <w:sz w:val="20"/>
          <w:szCs w:val="20"/>
        </w:rPr>
      </w:pPr>
      <w:ins w:id="54" w:author="Ethel Ong" w:date="2013-03-28T12:21:00Z">
        <w:r w:rsidRPr="004125E2">
          <w:rPr>
            <w:rFonts w:ascii="Arial" w:hAnsi="Arial" w:cs="Arial"/>
            <w:sz w:val="20"/>
            <w:szCs w:val="20"/>
            <w:highlight w:val="yellow"/>
          </w:rPr>
          <w:t>Rephrase the paragraph below. Begin with what a story is…</w:t>
        </w:r>
        <w:r>
          <w:rPr>
            <w:rFonts w:ascii="Arial" w:hAnsi="Arial" w:cs="Arial"/>
            <w:sz w:val="20"/>
            <w:szCs w:val="20"/>
          </w:rPr>
          <w:t xml:space="preserve"> </w:t>
        </w:r>
      </w:ins>
    </w:p>
    <w:p w14:paraId="3BE5919B" w14:textId="77777777" w:rsidR="00B27C04" w:rsidRDefault="007F09C9" w:rsidP="008F30FA">
      <w:pPr>
        <w:pStyle w:val="NoSpacing1"/>
        <w:ind w:left="720"/>
        <w:jc w:val="both"/>
        <w:rPr>
          <w:ins w:id="55" w:author="Ethel Ong" w:date="2013-03-28T12:21:00Z"/>
          <w:rFonts w:ascii="Arial" w:hAnsi="Arial" w:cs="Arial"/>
          <w:sz w:val="20"/>
          <w:szCs w:val="20"/>
        </w:rPr>
      </w:pPr>
      <w:r w:rsidRPr="00E01817">
        <w:rPr>
          <w:rFonts w:ascii="Arial" w:hAnsi="Arial" w:cs="Arial"/>
          <w:sz w:val="20"/>
          <w:szCs w:val="20"/>
        </w:rPr>
        <w:t xml:space="preserve">In order to fully understand the connection of emotions and stories, </w:t>
      </w:r>
      <w:r w:rsidR="00E019F6">
        <w:rPr>
          <w:rFonts w:ascii="Arial" w:hAnsi="Arial" w:cs="Arial"/>
          <w:sz w:val="20"/>
          <w:szCs w:val="20"/>
        </w:rPr>
        <w:t>studying what constitutes a story is important</w:t>
      </w:r>
      <w:r w:rsidRPr="00E01817">
        <w:rPr>
          <w:rFonts w:ascii="Arial" w:hAnsi="Arial" w:cs="Arial"/>
          <w:sz w:val="20"/>
          <w:szCs w:val="20"/>
        </w:rPr>
        <w:t xml:space="preserve">. According to Faas (2002), a story is a piece of art that can affect a person on an emotional level. The form of a story is </w:t>
      </w:r>
      <w:r w:rsidR="007C08F8" w:rsidRPr="00E01817">
        <w:rPr>
          <w:rFonts w:ascii="Arial" w:hAnsi="Arial" w:cs="Arial"/>
          <w:sz w:val="20"/>
          <w:szCs w:val="20"/>
        </w:rPr>
        <w:t>differs</w:t>
      </w:r>
      <w:r w:rsidRPr="00E01817">
        <w:rPr>
          <w:rFonts w:ascii="Arial" w:hAnsi="Arial" w:cs="Arial"/>
          <w:sz w:val="20"/>
          <w:szCs w:val="20"/>
        </w:rPr>
        <w:t xml:space="preserve"> from other</w:t>
      </w:r>
      <w:r w:rsidR="007C08F8" w:rsidRPr="00E01817">
        <w:rPr>
          <w:rFonts w:ascii="Arial" w:hAnsi="Arial" w:cs="Arial"/>
          <w:sz w:val="20"/>
          <w:szCs w:val="20"/>
        </w:rPr>
        <w:t xml:space="preserve"> types of</w:t>
      </w:r>
      <w:r w:rsidRPr="00E01817">
        <w:rPr>
          <w:rFonts w:ascii="Arial" w:hAnsi="Arial" w:cs="Arial"/>
          <w:sz w:val="20"/>
          <w:szCs w:val="20"/>
        </w:rPr>
        <w:t xml:space="preserve"> text since it contains </w:t>
      </w:r>
      <w:r w:rsidR="007C08F8" w:rsidRPr="00E01817">
        <w:rPr>
          <w:rFonts w:ascii="Arial" w:hAnsi="Arial" w:cs="Arial"/>
          <w:sz w:val="20"/>
          <w:szCs w:val="20"/>
        </w:rPr>
        <w:t xml:space="preserve">elements that is ‘enriching’ to the story. Another important element of a story is the content of the story. In order to emotionally affect the reader, the story should have a character that the reader can identify with and in order to do that, the idea of a main character or protagonist comes into play. This is one of the most important element of a story, next would be the events that would further the </w:t>
      </w:r>
      <w:r w:rsidR="00B31D75" w:rsidRPr="00E01817">
        <w:rPr>
          <w:rFonts w:ascii="Arial" w:hAnsi="Arial" w:cs="Arial"/>
          <w:sz w:val="20"/>
          <w:szCs w:val="20"/>
        </w:rPr>
        <w:t>story</w:t>
      </w:r>
      <w:r w:rsidR="00B31D75">
        <w:rPr>
          <w:rFonts w:ascii="Arial" w:hAnsi="Arial" w:cs="Arial"/>
          <w:sz w:val="20"/>
          <w:szCs w:val="20"/>
        </w:rPr>
        <w:t>; events can be think of as a description of a situation and also supplies the necessary information to make the story whole</w:t>
      </w:r>
      <w:r w:rsidR="007C08F8" w:rsidRPr="00E01817">
        <w:rPr>
          <w:rFonts w:ascii="Arial" w:hAnsi="Arial" w:cs="Arial"/>
          <w:sz w:val="20"/>
          <w:szCs w:val="20"/>
        </w:rPr>
        <w:t xml:space="preserve"> (Faas, 2002). In order to </w:t>
      </w:r>
      <w:r w:rsidR="00BE424F">
        <w:rPr>
          <w:rFonts w:ascii="Arial" w:hAnsi="Arial" w:cs="Arial"/>
          <w:sz w:val="20"/>
          <w:szCs w:val="20"/>
        </w:rPr>
        <w:t>further make the story complete</w:t>
      </w:r>
      <w:r w:rsidR="007C08F8" w:rsidRPr="00E01817">
        <w:rPr>
          <w:rFonts w:ascii="Arial" w:hAnsi="Arial" w:cs="Arial"/>
          <w:sz w:val="20"/>
          <w:szCs w:val="20"/>
        </w:rPr>
        <w:t>, it would also need states which would later lead to the climax of the story.</w:t>
      </w:r>
      <w:r w:rsidR="00BE424F">
        <w:rPr>
          <w:rFonts w:ascii="Arial" w:hAnsi="Arial" w:cs="Arial"/>
          <w:sz w:val="20"/>
          <w:szCs w:val="20"/>
        </w:rPr>
        <w:t xml:space="preserve"> Without events and states in a story, it would be just a description of some static situation wherein </w:t>
      </w:r>
      <w:r w:rsidR="00BE424F">
        <w:rPr>
          <w:rFonts w:ascii="Arial" w:hAnsi="Arial" w:cs="Arial"/>
          <w:sz w:val="20"/>
          <w:szCs w:val="20"/>
        </w:rPr>
        <w:lastRenderedPageBreak/>
        <w:t xml:space="preserve">elements in the story would not make sense to the reader </w:t>
      </w:r>
      <w:r w:rsidR="00BE424F" w:rsidRPr="00E01817">
        <w:rPr>
          <w:rFonts w:ascii="Arial" w:hAnsi="Arial" w:cs="Arial"/>
          <w:sz w:val="20"/>
          <w:szCs w:val="20"/>
        </w:rPr>
        <w:t>(Faas, 2002)</w:t>
      </w:r>
      <w:r w:rsidR="00BE424F">
        <w:rPr>
          <w:rFonts w:ascii="Arial" w:hAnsi="Arial" w:cs="Arial"/>
          <w:sz w:val="20"/>
          <w:szCs w:val="20"/>
        </w:rPr>
        <w:t>.</w:t>
      </w:r>
      <w:r w:rsidR="007C08F8" w:rsidRPr="00E01817">
        <w:rPr>
          <w:rFonts w:ascii="Arial" w:hAnsi="Arial" w:cs="Arial"/>
          <w:sz w:val="20"/>
          <w:szCs w:val="20"/>
        </w:rPr>
        <w:t xml:space="preserve"> With this in mind, it can be said that stories are a system of associations between the elements, events, and their surroundings. Those associations can be categorized as causal, where a character causes an event to take place, or temporal, wherein an event happened either before or after another event. </w:t>
      </w:r>
      <w:r w:rsidR="00E019F6" w:rsidRPr="00E01817">
        <w:rPr>
          <w:rFonts w:ascii="Arial" w:hAnsi="Arial" w:cs="Arial"/>
          <w:sz w:val="20"/>
          <w:szCs w:val="20"/>
        </w:rPr>
        <w:t>Those associations are</w:t>
      </w:r>
      <w:r w:rsidR="007C08F8" w:rsidRPr="00E01817">
        <w:rPr>
          <w:rFonts w:ascii="Arial" w:hAnsi="Arial" w:cs="Arial"/>
          <w:sz w:val="20"/>
          <w:szCs w:val="20"/>
        </w:rPr>
        <w:t xml:space="preserve"> then the link between the elements</w:t>
      </w:r>
      <w:r w:rsidR="002247C8" w:rsidRPr="00E01817">
        <w:rPr>
          <w:rFonts w:ascii="Arial" w:hAnsi="Arial" w:cs="Arial"/>
          <w:sz w:val="20"/>
          <w:szCs w:val="20"/>
        </w:rPr>
        <w:t xml:space="preserve"> (Faas, 2002)</w:t>
      </w:r>
      <w:r w:rsidR="007C08F8" w:rsidRPr="00E01817">
        <w:rPr>
          <w:rFonts w:ascii="Arial" w:hAnsi="Arial" w:cs="Arial"/>
          <w:sz w:val="20"/>
          <w:szCs w:val="20"/>
        </w:rPr>
        <w:t>.</w:t>
      </w:r>
    </w:p>
    <w:p w14:paraId="710FBE73" w14:textId="77777777" w:rsidR="00B554FD" w:rsidRDefault="00B554FD" w:rsidP="004125E2">
      <w:pPr>
        <w:pStyle w:val="NoSpacing1"/>
        <w:numPr>
          <w:ins w:id="56" w:author="Ethel Ong" w:date="2013-03-28T12:21:00Z"/>
        </w:numPr>
        <w:jc w:val="both"/>
        <w:rPr>
          <w:rFonts w:ascii="Arial" w:hAnsi="Arial" w:cs="Arial"/>
          <w:sz w:val="20"/>
          <w:szCs w:val="20"/>
        </w:rPr>
      </w:pPr>
    </w:p>
    <w:p w14:paraId="040A2523" w14:textId="77777777" w:rsidR="007C08F8" w:rsidRDefault="007C08F8" w:rsidP="008F30FA">
      <w:pPr>
        <w:pStyle w:val="NoSpacing1"/>
        <w:ind w:left="720"/>
        <w:jc w:val="both"/>
        <w:rPr>
          <w:rFonts w:ascii="Arial" w:hAnsi="Arial" w:cs="Arial"/>
          <w:sz w:val="20"/>
          <w:szCs w:val="20"/>
        </w:rPr>
      </w:pPr>
    </w:p>
    <w:p w14:paraId="143F5DCC" w14:textId="77777777" w:rsidR="00AE1905" w:rsidRDefault="00AE1905" w:rsidP="008F30FA">
      <w:pPr>
        <w:pStyle w:val="NoSpacing1"/>
        <w:ind w:left="720"/>
        <w:jc w:val="both"/>
        <w:rPr>
          <w:rFonts w:ascii="Arial" w:hAnsi="Arial" w:cs="Arial"/>
          <w:sz w:val="20"/>
          <w:szCs w:val="20"/>
        </w:rPr>
      </w:pPr>
      <w:r>
        <w:rPr>
          <w:rFonts w:ascii="Arial" w:hAnsi="Arial" w:cs="Arial"/>
          <w:sz w:val="20"/>
          <w:szCs w:val="20"/>
        </w:rPr>
        <w:t>What about graphic novels…</w:t>
      </w:r>
    </w:p>
    <w:p w14:paraId="5DFE29C8" w14:textId="77777777" w:rsidR="00AE1905" w:rsidRDefault="00AE1905" w:rsidP="008F30FA">
      <w:pPr>
        <w:pStyle w:val="NoSpacing1"/>
        <w:numPr>
          <w:ins w:id="57" w:author="Ethel Ong" w:date="2013-03-28T12:21:00Z"/>
        </w:numPr>
        <w:ind w:left="720"/>
        <w:jc w:val="both"/>
        <w:rPr>
          <w:ins w:id="58" w:author="Ethel Ong" w:date="2013-03-28T12:21:00Z"/>
          <w:rFonts w:ascii="Arial" w:hAnsi="Arial" w:cs="Arial"/>
          <w:sz w:val="20"/>
          <w:szCs w:val="20"/>
        </w:rPr>
      </w:pPr>
    </w:p>
    <w:p w14:paraId="7A95D337" w14:textId="77777777" w:rsidR="00B554FD" w:rsidRDefault="00B554FD" w:rsidP="008F30FA">
      <w:pPr>
        <w:pStyle w:val="NoSpacing1"/>
        <w:ind w:left="720"/>
        <w:jc w:val="both"/>
        <w:rPr>
          <w:ins w:id="59" w:author="Ethel Ong" w:date="2013-03-28T12:21:00Z"/>
          <w:rFonts w:ascii="Arial" w:hAnsi="Arial" w:cs="Arial"/>
          <w:sz w:val="20"/>
          <w:szCs w:val="20"/>
        </w:rPr>
      </w:pPr>
      <w:ins w:id="60" w:author="Ethel Ong" w:date="2013-03-28T12:21:00Z">
        <w:r w:rsidRPr="004125E2">
          <w:rPr>
            <w:rFonts w:ascii="Arial" w:hAnsi="Arial" w:cs="Arial"/>
            <w:sz w:val="20"/>
            <w:szCs w:val="20"/>
            <w:highlight w:val="yellow"/>
          </w:rPr>
          <w:t>Then explain the motivation for understanding the relation between emotion and stories…</w:t>
        </w:r>
      </w:ins>
    </w:p>
    <w:p w14:paraId="60D4E4F5" w14:textId="77777777" w:rsidR="00B554FD" w:rsidRPr="00E01817" w:rsidRDefault="00B554FD" w:rsidP="008F30FA">
      <w:pPr>
        <w:pStyle w:val="NoSpacing1"/>
        <w:numPr>
          <w:ins w:id="61" w:author="Ethel Ong" w:date="2013-03-28T12:21:00Z"/>
        </w:numPr>
        <w:ind w:left="720"/>
        <w:jc w:val="both"/>
        <w:rPr>
          <w:rFonts w:ascii="Arial" w:hAnsi="Arial" w:cs="Arial"/>
          <w:sz w:val="20"/>
          <w:szCs w:val="20"/>
        </w:rPr>
      </w:pPr>
    </w:p>
    <w:p w14:paraId="62606E22" w14:textId="77777777" w:rsidR="008F30FA" w:rsidRDefault="00B27C04" w:rsidP="00AC7CA6">
      <w:pPr>
        <w:pStyle w:val="NoSpacing1"/>
        <w:ind w:left="720"/>
        <w:jc w:val="both"/>
        <w:rPr>
          <w:rFonts w:ascii="Arial" w:hAnsi="Arial" w:cs="Arial"/>
          <w:sz w:val="20"/>
          <w:szCs w:val="20"/>
        </w:rPr>
      </w:pPr>
      <w:r w:rsidRPr="00E01817">
        <w:rPr>
          <w:rFonts w:ascii="Arial" w:hAnsi="Arial" w:cs="Arial"/>
          <w:sz w:val="20"/>
          <w:szCs w:val="20"/>
        </w:rPr>
        <w:t>In this research, the focus is to find the relationship between emotions, EEG signals, and using short stories</w:t>
      </w:r>
      <w:r w:rsidR="00AC7CA6" w:rsidRPr="00E01817">
        <w:rPr>
          <w:rFonts w:ascii="Arial" w:hAnsi="Arial" w:cs="Arial"/>
          <w:sz w:val="20"/>
          <w:szCs w:val="20"/>
        </w:rPr>
        <w:t xml:space="preserve"> or graphic novels</w:t>
      </w:r>
      <w:r w:rsidRPr="00E01817">
        <w:rPr>
          <w:rFonts w:ascii="Arial" w:hAnsi="Arial" w:cs="Arial"/>
          <w:sz w:val="20"/>
          <w:szCs w:val="20"/>
        </w:rPr>
        <w:t xml:space="preserve"> as stimuli.</w:t>
      </w:r>
      <w:r w:rsidR="00AC7CA6" w:rsidRPr="00E01817">
        <w:rPr>
          <w:rFonts w:ascii="Arial" w:hAnsi="Arial" w:cs="Arial"/>
          <w:sz w:val="20"/>
          <w:szCs w:val="20"/>
        </w:rPr>
        <w:t xml:space="preserve"> The results of this study would then create an emotional model that future </w:t>
      </w:r>
      <w:r w:rsidR="00771F69">
        <w:rPr>
          <w:rFonts w:ascii="Arial" w:hAnsi="Arial" w:cs="Arial"/>
          <w:sz w:val="20"/>
          <w:szCs w:val="20"/>
        </w:rPr>
        <w:t xml:space="preserve">Affective Tutoring System </w:t>
      </w:r>
      <w:r w:rsidR="00AC7CA6" w:rsidRPr="00E01817">
        <w:rPr>
          <w:rFonts w:ascii="Arial" w:hAnsi="Arial" w:cs="Arial"/>
          <w:sz w:val="20"/>
          <w:szCs w:val="20"/>
        </w:rPr>
        <w:t>which teaches English reading and comprehension could incorporate in order to respond to the users’ affect state.</w:t>
      </w:r>
    </w:p>
    <w:p w14:paraId="286DF41B" w14:textId="77777777" w:rsidR="0008774D" w:rsidRPr="00E01817" w:rsidRDefault="0008774D" w:rsidP="00AC7CA6">
      <w:pPr>
        <w:pStyle w:val="NoSpacing1"/>
        <w:ind w:left="720"/>
        <w:jc w:val="both"/>
        <w:rPr>
          <w:rFonts w:ascii="Arial" w:hAnsi="Arial" w:cs="Arial"/>
          <w:sz w:val="20"/>
          <w:szCs w:val="20"/>
        </w:rPr>
      </w:pPr>
    </w:p>
    <w:p w14:paraId="1D3A7CEA" w14:textId="77777777" w:rsidR="009F1077" w:rsidRPr="00E01817" w:rsidRDefault="009F1077" w:rsidP="009F1077">
      <w:pPr>
        <w:pStyle w:val="NoSpacing1"/>
        <w:numPr>
          <w:ilvl w:val="1"/>
          <w:numId w:val="1"/>
          <w:numberingChange w:id="62" w:author="Ethel Ong" w:date="2013-03-28T12:04:00Z" w:original="%1:1:0:.%2:2:0:"/>
        </w:numPr>
        <w:ind w:left="720"/>
        <w:jc w:val="both"/>
        <w:rPr>
          <w:rFonts w:ascii="Arial" w:hAnsi="Arial" w:cs="Arial"/>
          <w:b/>
          <w:sz w:val="20"/>
          <w:szCs w:val="20"/>
        </w:rPr>
      </w:pPr>
      <w:r w:rsidRPr="00E01817">
        <w:rPr>
          <w:rFonts w:ascii="Arial" w:hAnsi="Arial" w:cs="Arial"/>
          <w:b/>
          <w:sz w:val="20"/>
          <w:szCs w:val="20"/>
        </w:rPr>
        <w:t>Research Objectives</w:t>
      </w:r>
    </w:p>
    <w:p w14:paraId="67D6CCF6" w14:textId="77777777" w:rsidR="00F331E6" w:rsidRPr="00E01817" w:rsidRDefault="00F331E6" w:rsidP="00F331E6">
      <w:pPr>
        <w:pStyle w:val="NoSpacing1"/>
        <w:ind w:left="720"/>
        <w:jc w:val="both"/>
        <w:rPr>
          <w:rFonts w:ascii="Arial" w:hAnsi="Arial" w:cs="Arial"/>
          <w:b/>
          <w:sz w:val="20"/>
          <w:szCs w:val="20"/>
        </w:rPr>
      </w:pPr>
    </w:p>
    <w:p w14:paraId="3681DCCC" w14:textId="77777777" w:rsidR="00F331E6" w:rsidRPr="00E01817" w:rsidRDefault="00F331E6" w:rsidP="00F331E6">
      <w:pPr>
        <w:ind w:left="720"/>
        <w:jc w:val="both"/>
        <w:rPr>
          <w:rFonts w:ascii="Arial" w:hAnsi="Arial" w:cs="Arial"/>
          <w:sz w:val="20"/>
          <w:szCs w:val="20"/>
        </w:rPr>
      </w:pPr>
      <w:r w:rsidRPr="00E01817">
        <w:rPr>
          <w:rFonts w:ascii="Arial" w:hAnsi="Arial" w:cs="Arial"/>
          <w:sz w:val="20"/>
          <w:szCs w:val="20"/>
        </w:rPr>
        <w:t>This section specifies the goals that will aid in the completion of the research.</w:t>
      </w:r>
    </w:p>
    <w:p w14:paraId="2F005960" w14:textId="77777777" w:rsidR="00F331E6" w:rsidRPr="00E01817" w:rsidRDefault="00F331E6" w:rsidP="00F331E6">
      <w:pPr>
        <w:pStyle w:val="NoSpacing1"/>
        <w:numPr>
          <w:ilvl w:val="2"/>
          <w:numId w:val="1"/>
          <w:numberingChange w:id="63" w:author="Ethel Ong" w:date="2013-03-28T12:04:00Z" w:original="%1:1:0:.%2:2:0:.%3:1:0:"/>
        </w:numPr>
        <w:ind w:left="1260" w:hanging="540"/>
        <w:jc w:val="both"/>
        <w:rPr>
          <w:rFonts w:ascii="Arial" w:hAnsi="Arial" w:cs="Arial"/>
          <w:b/>
          <w:sz w:val="20"/>
          <w:szCs w:val="20"/>
        </w:rPr>
      </w:pPr>
      <w:r w:rsidRPr="00E01817">
        <w:rPr>
          <w:rFonts w:ascii="Arial" w:hAnsi="Arial" w:cs="Arial"/>
          <w:b/>
          <w:sz w:val="20"/>
          <w:szCs w:val="20"/>
        </w:rPr>
        <w:t>General Objective</w:t>
      </w:r>
    </w:p>
    <w:p w14:paraId="3B71747E" w14:textId="77777777" w:rsidR="00F331E6" w:rsidRPr="00E01817" w:rsidRDefault="00F331E6" w:rsidP="00F331E6">
      <w:pPr>
        <w:pStyle w:val="NoSpacing1"/>
        <w:ind w:left="2160"/>
        <w:jc w:val="both"/>
        <w:rPr>
          <w:rFonts w:ascii="Arial" w:hAnsi="Arial" w:cs="Arial"/>
          <w:sz w:val="20"/>
          <w:szCs w:val="20"/>
        </w:rPr>
      </w:pPr>
    </w:p>
    <w:p w14:paraId="0A8EDD98" w14:textId="77777777" w:rsidR="00F331E6" w:rsidRDefault="00F331E6" w:rsidP="00F331E6">
      <w:pPr>
        <w:pStyle w:val="NoSpacing1"/>
        <w:ind w:left="1260"/>
        <w:jc w:val="both"/>
        <w:rPr>
          <w:rFonts w:ascii="Arial" w:hAnsi="Arial" w:cs="Arial"/>
          <w:sz w:val="20"/>
          <w:szCs w:val="20"/>
        </w:rPr>
      </w:pPr>
      <w:r w:rsidRPr="00E01817">
        <w:rPr>
          <w:rFonts w:ascii="Arial" w:hAnsi="Arial" w:cs="Arial"/>
          <w:sz w:val="20"/>
          <w:szCs w:val="20"/>
        </w:rPr>
        <w:t xml:space="preserve">To create a model of </w:t>
      </w:r>
      <w:r w:rsidR="00893563">
        <w:rPr>
          <w:rFonts w:ascii="Arial" w:hAnsi="Arial" w:cs="Arial"/>
          <w:sz w:val="20"/>
          <w:szCs w:val="20"/>
        </w:rPr>
        <w:t xml:space="preserve">academic </w:t>
      </w:r>
      <w:r w:rsidRPr="00E01817">
        <w:rPr>
          <w:rFonts w:ascii="Arial" w:hAnsi="Arial" w:cs="Arial"/>
          <w:sz w:val="20"/>
          <w:szCs w:val="20"/>
        </w:rPr>
        <w:t>emotion</w:t>
      </w:r>
      <w:r w:rsidR="00AE1905">
        <w:rPr>
          <w:rFonts w:ascii="Arial" w:hAnsi="Arial" w:cs="Arial"/>
          <w:sz w:val="20"/>
          <w:szCs w:val="20"/>
        </w:rPr>
        <w:t>s</w:t>
      </w:r>
      <w:r w:rsidRPr="00E01817">
        <w:rPr>
          <w:rFonts w:ascii="Arial" w:hAnsi="Arial" w:cs="Arial"/>
          <w:sz w:val="20"/>
          <w:szCs w:val="20"/>
        </w:rPr>
        <w:t xml:space="preserve"> based on EEG signals when reading short stories.</w:t>
      </w:r>
    </w:p>
    <w:p w14:paraId="25D7BF33" w14:textId="77777777" w:rsidR="00AE1905" w:rsidRDefault="00AE1905" w:rsidP="00F331E6">
      <w:pPr>
        <w:pStyle w:val="NoSpacing1"/>
        <w:ind w:left="1260"/>
        <w:jc w:val="both"/>
        <w:rPr>
          <w:rFonts w:ascii="Arial" w:hAnsi="Arial" w:cs="Arial"/>
          <w:sz w:val="20"/>
          <w:szCs w:val="20"/>
        </w:rPr>
      </w:pPr>
    </w:p>
    <w:p w14:paraId="60CEDD18" w14:textId="77777777" w:rsidR="00AE1905" w:rsidRPr="00E01817" w:rsidRDefault="00AE1905" w:rsidP="00AE1905">
      <w:pPr>
        <w:pStyle w:val="NoSpacing1"/>
        <w:numPr>
          <w:ilvl w:val="0"/>
          <w:numId w:val="4"/>
          <w:numberingChange w:id="64" w:author="Ethel Ong" w:date="2013-03-28T12:04:00Z" w:original=""/>
        </w:numPr>
        <w:jc w:val="both"/>
        <w:rPr>
          <w:rFonts w:ascii="Arial" w:hAnsi="Arial" w:cs="Arial"/>
          <w:color w:val="000000"/>
          <w:sz w:val="20"/>
          <w:szCs w:val="20"/>
        </w:rPr>
      </w:pPr>
      <w:r>
        <w:rPr>
          <w:rFonts w:ascii="Arial" w:hAnsi="Arial" w:cs="Arial"/>
          <w:sz w:val="20"/>
          <w:szCs w:val="20"/>
        </w:rPr>
        <w:t>Your model is associating patterns of brainwave signals with academic emotions and the factors that trigger this…</w:t>
      </w:r>
    </w:p>
    <w:p w14:paraId="7B04CC30" w14:textId="77777777" w:rsidR="00F331E6" w:rsidRPr="00E01817" w:rsidRDefault="00F331E6" w:rsidP="00F331E6">
      <w:pPr>
        <w:pStyle w:val="NoSpacing1"/>
        <w:ind w:left="2160"/>
        <w:jc w:val="both"/>
        <w:rPr>
          <w:rFonts w:ascii="Arial" w:hAnsi="Arial" w:cs="Arial"/>
          <w:sz w:val="20"/>
          <w:szCs w:val="20"/>
        </w:rPr>
      </w:pPr>
    </w:p>
    <w:p w14:paraId="021A51EA" w14:textId="77777777" w:rsidR="00F331E6" w:rsidRPr="00E01817" w:rsidRDefault="00F331E6" w:rsidP="00F331E6">
      <w:pPr>
        <w:pStyle w:val="NoSpacing1"/>
        <w:numPr>
          <w:ilvl w:val="2"/>
          <w:numId w:val="1"/>
          <w:numberingChange w:id="65" w:author="Ethel Ong" w:date="2013-03-28T12:04:00Z" w:original="%1:1:0:.%2:2:0:.%3:2:0:"/>
        </w:numPr>
        <w:ind w:left="1260" w:hanging="540"/>
        <w:jc w:val="both"/>
        <w:rPr>
          <w:rFonts w:ascii="Arial" w:hAnsi="Arial" w:cs="Arial"/>
          <w:b/>
          <w:sz w:val="20"/>
          <w:szCs w:val="20"/>
        </w:rPr>
      </w:pPr>
      <w:r w:rsidRPr="00E01817">
        <w:rPr>
          <w:rFonts w:ascii="Arial" w:hAnsi="Arial" w:cs="Arial"/>
          <w:b/>
          <w:sz w:val="20"/>
          <w:szCs w:val="20"/>
        </w:rPr>
        <w:t>Specific Objectives</w:t>
      </w:r>
    </w:p>
    <w:p w14:paraId="46C536E1" w14:textId="77777777" w:rsidR="00F331E6" w:rsidRPr="00E01817" w:rsidRDefault="00F331E6" w:rsidP="00F331E6">
      <w:pPr>
        <w:pStyle w:val="NoSpacing1"/>
        <w:ind w:left="2160"/>
        <w:jc w:val="both"/>
        <w:rPr>
          <w:rFonts w:ascii="Arial" w:hAnsi="Arial" w:cs="Arial"/>
          <w:sz w:val="20"/>
          <w:szCs w:val="20"/>
        </w:rPr>
      </w:pPr>
    </w:p>
    <w:p w14:paraId="16D72A6A" w14:textId="77777777" w:rsidR="00F331E6" w:rsidRPr="00E01817" w:rsidRDefault="00F331E6" w:rsidP="00F331E6">
      <w:pPr>
        <w:pStyle w:val="ListParagraph"/>
        <w:numPr>
          <w:ilvl w:val="0"/>
          <w:numId w:val="2"/>
          <w:numberingChange w:id="66" w:author="Ethel Ong" w:date="2013-03-28T12:04:00Z" w:original="%1:1:0:."/>
        </w:numPr>
        <w:ind w:left="1620"/>
        <w:jc w:val="both"/>
        <w:rPr>
          <w:rFonts w:ascii="Arial" w:hAnsi="Arial" w:cs="Arial"/>
          <w:sz w:val="20"/>
          <w:szCs w:val="20"/>
        </w:rPr>
      </w:pPr>
      <w:r w:rsidRPr="00E01817">
        <w:rPr>
          <w:rFonts w:ascii="Arial" w:hAnsi="Arial" w:cs="Arial"/>
          <w:sz w:val="20"/>
          <w:szCs w:val="20"/>
        </w:rPr>
        <w:t xml:space="preserve">To determine the relationship between EEG </w:t>
      </w:r>
      <w:r w:rsidR="00AE1905">
        <w:rPr>
          <w:rFonts w:ascii="Arial" w:hAnsi="Arial" w:cs="Arial"/>
          <w:sz w:val="20"/>
          <w:szCs w:val="20"/>
        </w:rPr>
        <w:t xml:space="preserve">patterns </w:t>
      </w:r>
      <w:r w:rsidR="0087028B">
        <w:rPr>
          <w:rFonts w:ascii="Arial" w:hAnsi="Arial" w:cs="Arial"/>
          <w:sz w:val="20"/>
          <w:szCs w:val="20"/>
        </w:rPr>
        <w:t>and academic</w:t>
      </w:r>
      <w:r w:rsidRPr="00E01817">
        <w:rPr>
          <w:rFonts w:ascii="Arial" w:hAnsi="Arial" w:cs="Arial"/>
          <w:sz w:val="20"/>
          <w:szCs w:val="20"/>
        </w:rPr>
        <w:t xml:space="preserve"> emotions.</w:t>
      </w:r>
    </w:p>
    <w:p w14:paraId="5782D25D" w14:textId="77777777" w:rsidR="00F331E6" w:rsidRPr="00E01817" w:rsidRDefault="00AE1905" w:rsidP="00F331E6">
      <w:pPr>
        <w:pStyle w:val="ListParagraph"/>
        <w:numPr>
          <w:ilvl w:val="0"/>
          <w:numId w:val="2"/>
          <w:numberingChange w:id="67" w:author="Ethel Ong" w:date="2013-03-28T12:04:00Z" w:original="%1:2:0:."/>
        </w:numPr>
        <w:ind w:left="1620"/>
        <w:jc w:val="both"/>
        <w:rPr>
          <w:rFonts w:ascii="Arial" w:hAnsi="Arial" w:cs="Arial"/>
          <w:sz w:val="20"/>
          <w:szCs w:val="20"/>
        </w:rPr>
      </w:pPr>
      <w:r>
        <w:rPr>
          <w:rFonts w:ascii="Arial" w:hAnsi="Arial" w:cs="Arial"/>
          <w:sz w:val="20"/>
          <w:szCs w:val="20"/>
        </w:rPr>
        <w:t>To i</w:t>
      </w:r>
      <w:r w:rsidR="00F331E6" w:rsidRPr="00E01817">
        <w:rPr>
          <w:rFonts w:ascii="Arial" w:hAnsi="Arial" w:cs="Arial"/>
          <w:sz w:val="20"/>
          <w:szCs w:val="20"/>
        </w:rPr>
        <w:t>dentify the short stories or graphic novels to be used as stimuli.</w:t>
      </w:r>
    </w:p>
    <w:p w14:paraId="50CD19EB" w14:textId="77777777" w:rsidR="00F331E6" w:rsidRPr="00E01817" w:rsidRDefault="00F331E6" w:rsidP="00F331E6">
      <w:pPr>
        <w:pStyle w:val="ListParagraph"/>
        <w:numPr>
          <w:ilvl w:val="0"/>
          <w:numId w:val="2"/>
          <w:numberingChange w:id="68" w:author="Ethel Ong" w:date="2013-03-28T12:04:00Z" w:original="%1:3:0:."/>
        </w:numPr>
        <w:ind w:left="1620"/>
        <w:jc w:val="both"/>
        <w:rPr>
          <w:rFonts w:ascii="Arial" w:hAnsi="Arial" w:cs="Arial"/>
          <w:sz w:val="20"/>
          <w:szCs w:val="20"/>
        </w:rPr>
      </w:pPr>
      <w:r w:rsidRPr="00E01817">
        <w:rPr>
          <w:rFonts w:ascii="Arial" w:hAnsi="Arial" w:cs="Arial"/>
          <w:sz w:val="20"/>
          <w:szCs w:val="20"/>
        </w:rPr>
        <w:t>To study the aspects</w:t>
      </w:r>
      <w:r w:rsidR="00BF434E">
        <w:rPr>
          <w:rFonts w:ascii="Arial" w:hAnsi="Arial" w:cs="Arial"/>
          <w:sz w:val="20"/>
          <w:szCs w:val="20"/>
        </w:rPr>
        <w:t xml:space="preserve"> (?elements?)</w:t>
      </w:r>
      <w:r w:rsidRPr="00E01817">
        <w:rPr>
          <w:rFonts w:ascii="Arial" w:hAnsi="Arial" w:cs="Arial"/>
          <w:sz w:val="20"/>
          <w:szCs w:val="20"/>
        </w:rPr>
        <w:t xml:space="preserve"> of a story and how these affect the reader’s emotions.</w:t>
      </w:r>
    </w:p>
    <w:p w14:paraId="676827EE" w14:textId="77777777" w:rsidR="00F331E6" w:rsidRPr="00E01817" w:rsidRDefault="00F331E6" w:rsidP="00F331E6">
      <w:pPr>
        <w:pStyle w:val="ListParagraph"/>
        <w:numPr>
          <w:ilvl w:val="0"/>
          <w:numId w:val="2"/>
          <w:numberingChange w:id="69" w:author="Ethel Ong" w:date="2013-03-28T12:04:00Z" w:original="%1:4:0:."/>
        </w:numPr>
        <w:ind w:left="1620"/>
        <w:jc w:val="both"/>
        <w:rPr>
          <w:rFonts w:ascii="Arial" w:hAnsi="Arial" w:cs="Arial"/>
          <w:sz w:val="20"/>
          <w:szCs w:val="20"/>
        </w:rPr>
      </w:pPr>
      <w:r w:rsidRPr="00E01817">
        <w:rPr>
          <w:rFonts w:ascii="Arial" w:hAnsi="Arial" w:cs="Arial"/>
          <w:sz w:val="20"/>
          <w:szCs w:val="20"/>
        </w:rPr>
        <w:t>To determine what aspect of a short story or graphic novel is needed to stimulate a corresponding emotion from the reader.</w:t>
      </w:r>
    </w:p>
    <w:p w14:paraId="21D0D451" w14:textId="77777777" w:rsidR="00F331E6" w:rsidRPr="00E01817" w:rsidRDefault="00F331E6" w:rsidP="00F331E6">
      <w:pPr>
        <w:pStyle w:val="NoSpacing1"/>
        <w:ind w:left="720"/>
        <w:jc w:val="both"/>
        <w:rPr>
          <w:rFonts w:ascii="Arial" w:hAnsi="Arial" w:cs="Arial"/>
          <w:b/>
          <w:sz w:val="20"/>
          <w:szCs w:val="20"/>
        </w:rPr>
      </w:pPr>
    </w:p>
    <w:p w14:paraId="636DEEC1" w14:textId="77777777" w:rsidR="00F331E6" w:rsidRDefault="00F91D9F" w:rsidP="00F331E6">
      <w:pPr>
        <w:pStyle w:val="NoSpacing1"/>
        <w:numPr>
          <w:ilvl w:val="1"/>
          <w:numId w:val="1"/>
          <w:numberingChange w:id="70" w:author="Ethel Ong" w:date="2013-03-28T12:04:00Z" w:original="%1:1:0:.%2:3:0:"/>
        </w:numPr>
        <w:ind w:left="720"/>
        <w:jc w:val="both"/>
        <w:rPr>
          <w:rFonts w:ascii="Arial" w:hAnsi="Arial" w:cs="Arial"/>
          <w:b/>
          <w:sz w:val="20"/>
          <w:szCs w:val="20"/>
        </w:rPr>
      </w:pPr>
      <w:r w:rsidRPr="00E01817">
        <w:rPr>
          <w:rFonts w:ascii="Arial" w:hAnsi="Arial" w:cs="Arial"/>
          <w:b/>
          <w:sz w:val="20"/>
          <w:szCs w:val="20"/>
        </w:rPr>
        <w:t>Scope and Limitations</w:t>
      </w:r>
    </w:p>
    <w:p w14:paraId="0B6D5F52" w14:textId="77777777" w:rsidR="00DA3DDB" w:rsidRDefault="00DA3DDB" w:rsidP="00DA3DDB">
      <w:pPr>
        <w:pStyle w:val="NoSpacing1"/>
        <w:ind w:left="720"/>
        <w:jc w:val="both"/>
        <w:rPr>
          <w:rFonts w:ascii="Arial" w:hAnsi="Arial" w:cs="Arial"/>
          <w:b/>
          <w:sz w:val="20"/>
          <w:szCs w:val="20"/>
        </w:rPr>
      </w:pPr>
    </w:p>
    <w:p w14:paraId="7DEE9444" w14:textId="77777777" w:rsidR="00DA3DDB" w:rsidRDefault="00DA3DDB" w:rsidP="00DA3DDB">
      <w:pPr>
        <w:pStyle w:val="NoSpacing1"/>
        <w:ind w:left="720"/>
        <w:jc w:val="both"/>
        <w:rPr>
          <w:rFonts w:ascii="Arial" w:hAnsi="Arial" w:cs="Arial"/>
          <w:sz w:val="20"/>
          <w:szCs w:val="20"/>
        </w:rPr>
      </w:pPr>
      <w:r>
        <w:rPr>
          <w:rFonts w:ascii="Arial" w:hAnsi="Arial" w:cs="Arial"/>
          <w:sz w:val="20"/>
          <w:szCs w:val="20"/>
        </w:rPr>
        <w:t xml:space="preserve">The proposed participants for this study are high school students between first </w:t>
      </w:r>
      <w:r w:rsidR="00E019F6">
        <w:rPr>
          <w:rFonts w:ascii="Arial" w:hAnsi="Arial" w:cs="Arial"/>
          <w:sz w:val="20"/>
          <w:szCs w:val="20"/>
        </w:rPr>
        <w:t>and</w:t>
      </w:r>
      <w:r>
        <w:rPr>
          <w:rFonts w:ascii="Arial" w:hAnsi="Arial" w:cs="Arial"/>
          <w:sz w:val="20"/>
          <w:szCs w:val="20"/>
        </w:rPr>
        <w:t xml:space="preserve"> fourth year. The EEG data gathered will be used in running experiments on classifying the emotion and analysis.</w:t>
      </w:r>
      <w:r w:rsidR="00BF434E">
        <w:rPr>
          <w:rFonts w:ascii="Arial" w:hAnsi="Arial" w:cs="Arial"/>
          <w:sz w:val="20"/>
          <w:szCs w:val="20"/>
        </w:rPr>
        <w:t xml:space="preserve"> </w:t>
      </w:r>
      <w:r w:rsidR="00BF434E" w:rsidRPr="004125E2">
        <w:rPr>
          <w:rFonts w:ascii="Arial" w:hAnsi="Arial" w:cs="Arial"/>
          <w:sz w:val="20"/>
          <w:szCs w:val="20"/>
          <w:highlight w:val="yellow"/>
        </w:rPr>
        <w:sym w:font="Wingdings" w:char="F0E8"/>
      </w:r>
      <w:r w:rsidR="00BF434E" w:rsidRPr="004125E2">
        <w:rPr>
          <w:rFonts w:ascii="Arial" w:hAnsi="Arial" w:cs="Arial"/>
          <w:sz w:val="20"/>
          <w:szCs w:val="20"/>
          <w:highlight w:val="yellow"/>
        </w:rPr>
        <w:t xml:space="preserve"> why these participants – what is the youngest age group that can express what they are feeling at the same time, the head gear limitations…</w:t>
      </w:r>
    </w:p>
    <w:p w14:paraId="44BAFFD8" w14:textId="77777777" w:rsidR="00DA3DDB" w:rsidRDefault="00DA3DDB" w:rsidP="00DA3DDB">
      <w:pPr>
        <w:pStyle w:val="NoSpacing1"/>
        <w:ind w:left="720"/>
        <w:jc w:val="both"/>
        <w:rPr>
          <w:rFonts w:ascii="Arial" w:hAnsi="Arial" w:cs="Arial"/>
          <w:sz w:val="20"/>
          <w:szCs w:val="20"/>
        </w:rPr>
      </w:pPr>
    </w:p>
    <w:p w14:paraId="54F5E725" w14:textId="77777777" w:rsidR="00BF434E" w:rsidRDefault="00DA3DDB" w:rsidP="00DA3DDB">
      <w:pPr>
        <w:pStyle w:val="NoSpacing1"/>
        <w:ind w:left="720"/>
        <w:jc w:val="both"/>
        <w:rPr>
          <w:rFonts w:ascii="Arial" w:hAnsi="Arial" w:cs="Arial"/>
          <w:strike/>
          <w:sz w:val="20"/>
          <w:szCs w:val="20"/>
        </w:rPr>
      </w:pPr>
      <w:r w:rsidRPr="00AE1905">
        <w:rPr>
          <w:rFonts w:ascii="Arial" w:hAnsi="Arial" w:cs="Arial"/>
          <w:strike/>
          <w:sz w:val="20"/>
          <w:szCs w:val="20"/>
        </w:rPr>
        <w:t>In order to stimulate the desired emotion, a graphic novel would be used.</w:t>
      </w:r>
    </w:p>
    <w:p w14:paraId="78B162EF" w14:textId="77777777" w:rsidR="00BF434E" w:rsidRDefault="00BF434E" w:rsidP="00DA3DDB">
      <w:pPr>
        <w:pStyle w:val="NoSpacing1"/>
        <w:ind w:left="720"/>
        <w:jc w:val="both"/>
        <w:rPr>
          <w:rFonts w:ascii="Arial" w:hAnsi="Arial" w:cs="Arial"/>
          <w:sz w:val="20"/>
          <w:szCs w:val="20"/>
        </w:rPr>
      </w:pPr>
      <w:r>
        <w:rPr>
          <w:rFonts w:ascii="Arial" w:hAnsi="Arial" w:cs="Arial"/>
          <w:sz w:val="20"/>
          <w:szCs w:val="20"/>
        </w:rPr>
        <w:t xml:space="preserve">Why graphic novels? </w:t>
      </w:r>
      <w:r w:rsidRPr="004125E2">
        <w:rPr>
          <w:rFonts w:ascii="Arial" w:hAnsi="Arial" w:cs="Arial"/>
          <w:sz w:val="20"/>
          <w:szCs w:val="20"/>
          <w:highlight w:val="yellow"/>
        </w:rPr>
        <w:sym w:font="Wingdings" w:char="F0E8"/>
      </w:r>
      <w:bookmarkStart w:id="71" w:name="_GoBack"/>
      <w:r w:rsidRPr="004125E2">
        <w:rPr>
          <w:rFonts w:ascii="Arial" w:hAnsi="Arial" w:cs="Arial"/>
          <w:sz w:val="20"/>
          <w:szCs w:val="20"/>
          <w:highlight w:val="yellow"/>
        </w:rPr>
        <w:t xml:space="preserve"> relate the participants (their interests or type of genre that they read) with the graphic novels...</w:t>
      </w:r>
      <w:bookmarkEnd w:id="71"/>
    </w:p>
    <w:p w14:paraId="482D6BA0" w14:textId="77777777" w:rsidR="00BF434E" w:rsidRDefault="00BF434E" w:rsidP="00DA3DDB">
      <w:pPr>
        <w:pStyle w:val="NoSpacing1"/>
        <w:ind w:left="720"/>
        <w:jc w:val="both"/>
        <w:rPr>
          <w:rFonts w:ascii="Arial" w:hAnsi="Arial" w:cs="Arial"/>
          <w:sz w:val="20"/>
          <w:szCs w:val="20"/>
        </w:rPr>
      </w:pPr>
    </w:p>
    <w:p w14:paraId="1186BC42" w14:textId="77777777" w:rsidR="00BF434E" w:rsidRDefault="00BF434E" w:rsidP="00DA3DDB">
      <w:pPr>
        <w:pStyle w:val="NoSpacing1"/>
        <w:ind w:left="720"/>
        <w:jc w:val="both"/>
        <w:rPr>
          <w:rFonts w:ascii="Arial" w:hAnsi="Arial" w:cs="Arial"/>
          <w:sz w:val="20"/>
          <w:szCs w:val="20"/>
        </w:rPr>
      </w:pPr>
      <w:r>
        <w:rPr>
          <w:rFonts w:ascii="Arial" w:hAnsi="Arial" w:cs="Arial"/>
          <w:sz w:val="20"/>
          <w:szCs w:val="20"/>
        </w:rPr>
        <w:t>Expound on #3 – present some elements or aspects of stories…</w:t>
      </w:r>
    </w:p>
    <w:p w14:paraId="78F0EF5D" w14:textId="77777777" w:rsidR="00BF434E" w:rsidRDefault="00BF434E" w:rsidP="00DA3DDB">
      <w:pPr>
        <w:pStyle w:val="NoSpacing1"/>
        <w:ind w:left="720"/>
        <w:jc w:val="both"/>
        <w:rPr>
          <w:rFonts w:ascii="Arial" w:hAnsi="Arial" w:cs="Arial"/>
          <w:sz w:val="20"/>
          <w:szCs w:val="20"/>
        </w:rPr>
      </w:pPr>
    </w:p>
    <w:p w14:paraId="4E1BB640" w14:textId="77777777" w:rsidR="00DA3DDB" w:rsidRDefault="00DA3DDB" w:rsidP="00DA3DDB">
      <w:pPr>
        <w:pStyle w:val="NoSpacing1"/>
        <w:ind w:left="720"/>
        <w:jc w:val="both"/>
        <w:rPr>
          <w:rFonts w:ascii="Arial" w:hAnsi="Arial" w:cs="Arial"/>
          <w:sz w:val="20"/>
          <w:szCs w:val="20"/>
        </w:rPr>
      </w:pPr>
      <w:r>
        <w:rPr>
          <w:rFonts w:ascii="Arial" w:hAnsi="Arial" w:cs="Arial"/>
          <w:sz w:val="20"/>
          <w:szCs w:val="20"/>
        </w:rPr>
        <w:t xml:space="preserve">The proposed graphic novel would be Trese, written by Budjette Tan and </w:t>
      </w:r>
      <w:r w:rsidR="00454E2D">
        <w:rPr>
          <w:rFonts w:ascii="Arial" w:hAnsi="Arial" w:cs="Arial"/>
          <w:sz w:val="20"/>
          <w:szCs w:val="20"/>
        </w:rPr>
        <w:t>illustrated</w:t>
      </w:r>
      <w:r>
        <w:rPr>
          <w:rFonts w:ascii="Arial" w:hAnsi="Arial" w:cs="Arial"/>
          <w:sz w:val="20"/>
          <w:szCs w:val="20"/>
        </w:rPr>
        <w:t xml:space="preserve"> by Kajo Baldisimo. This </w:t>
      </w:r>
      <w:r w:rsidR="00454E2D">
        <w:rPr>
          <w:rFonts w:ascii="Arial" w:hAnsi="Arial" w:cs="Arial"/>
          <w:sz w:val="20"/>
          <w:szCs w:val="20"/>
        </w:rPr>
        <w:t>g</w:t>
      </w:r>
      <w:r>
        <w:rPr>
          <w:rFonts w:ascii="Arial" w:hAnsi="Arial" w:cs="Arial"/>
          <w:sz w:val="20"/>
          <w:szCs w:val="20"/>
        </w:rPr>
        <w:t>raphic novel focuses on stories that deal with crime solving which are sometimes supernatural in origin. While the subject is reading the novel a software module would then be used to capture the data signals from the sensor.</w:t>
      </w:r>
    </w:p>
    <w:p w14:paraId="182B8BA5" w14:textId="77777777" w:rsidR="00DA3DDB" w:rsidRDefault="00DA3DDB" w:rsidP="00DA3DDB">
      <w:pPr>
        <w:pStyle w:val="NoSpacing1"/>
        <w:ind w:left="720"/>
        <w:jc w:val="both"/>
        <w:rPr>
          <w:rFonts w:ascii="Arial" w:hAnsi="Arial" w:cs="Arial"/>
          <w:sz w:val="20"/>
          <w:szCs w:val="20"/>
        </w:rPr>
      </w:pPr>
    </w:p>
    <w:p w14:paraId="5998FCFA" w14:textId="77777777" w:rsidR="00DA3DDB" w:rsidRDefault="00DA3DDB" w:rsidP="00DA3DDB">
      <w:pPr>
        <w:pStyle w:val="NoSpacing1"/>
        <w:ind w:left="720"/>
        <w:jc w:val="both"/>
        <w:rPr>
          <w:rFonts w:ascii="Arial" w:hAnsi="Arial" w:cs="Arial"/>
          <w:sz w:val="20"/>
          <w:szCs w:val="20"/>
        </w:rPr>
      </w:pPr>
      <w:r>
        <w:rPr>
          <w:rFonts w:ascii="Arial" w:hAnsi="Arial" w:cs="Arial"/>
          <w:sz w:val="20"/>
          <w:szCs w:val="20"/>
        </w:rPr>
        <w:t>The EEG sensor to be used for this research is the Emotiv EPOC sensor. A product initially used for gaming purposes. This sensor is equipped with 14 channels with the International 10-20 locations.</w:t>
      </w:r>
      <w:r w:rsidR="00117CF8">
        <w:rPr>
          <w:rFonts w:ascii="Arial" w:hAnsi="Arial" w:cs="Arial"/>
          <w:sz w:val="20"/>
          <w:szCs w:val="20"/>
        </w:rPr>
        <w:t xml:space="preserve"> The brainwave</w:t>
      </w:r>
      <w:r w:rsidR="00112655">
        <w:rPr>
          <w:rFonts w:ascii="Arial" w:hAnsi="Arial" w:cs="Arial"/>
          <w:sz w:val="20"/>
          <w:szCs w:val="20"/>
        </w:rPr>
        <w:t>s are</w:t>
      </w:r>
    </w:p>
    <w:p w14:paraId="5D2DD9F6" w14:textId="77777777" w:rsidR="00DA3DDB" w:rsidRDefault="00DA3DDB" w:rsidP="00DA3DDB">
      <w:pPr>
        <w:pStyle w:val="NoSpacing1"/>
        <w:ind w:left="720"/>
        <w:jc w:val="both"/>
        <w:rPr>
          <w:rFonts w:ascii="Arial" w:hAnsi="Arial" w:cs="Arial"/>
          <w:sz w:val="20"/>
          <w:szCs w:val="20"/>
        </w:rPr>
      </w:pPr>
    </w:p>
    <w:p w14:paraId="430F95B9" w14:textId="77777777" w:rsidR="00DA3DDB" w:rsidRDefault="00DA3DDB" w:rsidP="00B31D75">
      <w:pPr>
        <w:pStyle w:val="NoSpacing1"/>
        <w:ind w:left="720"/>
        <w:jc w:val="both"/>
        <w:rPr>
          <w:rFonts w:ascii="Arial" w:hAnsi="Arial" w:cs="Arial"/>
          <w:sz w:val="20"/>
          <w:szCs w:val="20"/>
        </w:rPr>
      </w:pPr>
      <w:r>
        <w:rPr>
          <w:rFonts w:ascii="Arial" w:hAnsi="Arial" w:cs="Arial"/>
          <w:sz w:val="20"/>
          <w:szCs w:val="20"/>
        </w:rPr>
        <w:t>In order to clean the data, further studies in data processing would be needed and applied into the resulting data gathered in the research. Sampling rate would also be determined as to what the best window size would be.</w:t>
      </w:r>
    </w:p>
    <w:p w14:paraId="47EFAE80" w14:textId="77777777" w:rsidR="00DA3DDB" w:rsidRDefault="00DA3DDB" w:rsidP="00B31D75">
      <w:pPr>
        <w:pStyle w:val="NoSpacing1"/>
        <w:ind w:left="720"/>
        <w:jc w:val="both"/>
        <w:rPr>
          <w:rFonts w:ascii="Arial" w:hAnsi="Arial" w:cs="Arial"/>
          <w:sz w:val="20"/>
          <w:szCs w:val="20"/>
        </w:rPr>
      </w:pPr>
    </w:p>
    <w:p w14:paraId="51064B9A" w14:textId="77777777" w:rsidR="00DA3DDB" w:rsidRDefault="00DA3DDB" w:rsidP="00B31D75">
      <w:pPr>
        <w:pStyle w:val="NoSpacing1"/>
        <w:ind w:left="720"/>
        <w:jc w:val="both"/>
        <w:rPr>
          <w:rFonts w:ascii="Arial" w:hAnsi="Arial" w:cs="Arial"/>
          <w:sz w:val="20"/>
          <w:szCs w:val="20"/>
        </w:rPr>
      </w:pPr>
      <w:r>
        <w:rPr>
          <w:rFonts w:ascii="Arial" w:hAnsi="Arial" w:cs="Arial"/>
          <w:sz w:val="20"/>
          <w:szCs w:val="20"/>
        </w:rPr>
        <w:t xml:space="preserve">In order to classify the gathered data, the classifying algorithm Multi-Layered Perceptron (MLP), K-Nearest Neighbor (KNN), and the </w:t>
      </w:r>
      <w:r w:rsidR="0087028B">
        <w:rPr>
          <w:rFonts w:ascii="Arial" w:hAnsi="Arial" w:cs="Arial"/>
          <w:sz w:val="20"/>
          <w:szCs w:val="20"/>
        </w:rPr>
        <w:t>C4.5</w:t>
      </w:r>
      <w:r>
        <w:rPr>
          <w:rFonts w:ascii="Arial" w:hAnsi="Arial" w:cs="Arial"/>
          <w:sz w:val="20"/>
          <w:szCs w:val="20"/>
        </w:rPr>
        <w:t xml:space="preserve"> decision tree will be used and compared</w:t>
      </w:r>
      <w:r w:rsidR="00B31D75">
        <w:rPr>
          <w:rFonts w:ascii="Arial" w:hAnsi="Arial" w:cs="Arial"/>
          <w:sz w:val="20"/>
          <w:szCs w:val="20"/>
        </w:rPr>
        <w:t xml:space="preserve">. </w:t>
      </w:r>
      <w:r>
        <w:rPr>
          <w:rFonts w:ascii="Arial" w:hAnsi="Arial" w:cs="Arial"/>
          <w:sz w:val="20"/>
          <w:szCs w:val="20"/>
        </w:rPr>
        <w:t>For the research, issue of data storage, memory space and computing time will not be a basis for constraining the algorithm used. The three classifying algorithm would be employed and studied thoroughly and the focus would be centered on those classifying algorithm.</w:t>
      </w:r>
    </w:p>
    <w:p w14:paraId="798F2A62" w14:textId="77777777" w:rsidR="00DA3DDB" w:rsidRDefault="00DA3DDB" w:rsidP="00DA3DDB">
      <w:pPr>
        <w:pStyle w:val="NoSpacing1"/>
        <w:ind w:left="720"/>
        <w:jc w:val="both"/>
        <w:rPr>
          <w:rFonts w:ascii="Arial" w:hAnsi="Arial" w:cs="Arial"/>
          <w:b/>
          <w:sz w:val="20"/>
          <w:szCs w:val="20"/>
        </w:rPr>
      </w:pPr>
    </w:p>
    <w:p w14:paraId="0459F0D5" w14:textId="77777777" w:rsidR="00DA3DDB" w:rsidRDefault="00DA3DDB" w:rsidP="00F331E6">
      <w:pPr>
        <w:pStyle w:val="NoSpacing1"/>
        <w:numPr>
          <w:ilvl w:val="1"/>
          <w:numId w:val="1"/>
          <w:numberingChange w:id="72" w:author="Ethel Ong" w:date="2013-03-28T12:04:00Z" w:original="%1:1:0:.%2:4:0:"/>
        </w:numPr>
        <w:ind w:left="720"/>
        <w:jc w:val="both"/>
        <w:rPr>
          <w:rFonts w:ascii="Arial" w:hAnsi="Arial" w:cs="Arial"/>
          <w:b/>
          <w:sz w:val="20"/>
          <w:szCs w:val="20"/>
        </w:rPr>
      </w:pPr>
      <w:r>
        <w:rPr>
          <w:rFonts w:ascii="Arial" w:hAnsi="Arial" w:cs="Arial"/>
          <w:b/>
          <w:sz w:val="20"/>
          <w:szCs w:val="20"/>
        </w:rPr>
        <w:t>Significance of the Study</w:t>
      </w:r>
    </w:p>
    <w:p w14:paraId="0978DF58" w14:textId="77777777" w:rsidR="0086576E" w:rsidRDefault="0086576E" w:rsidP="0086576E">
      <w:pPr>
        <w:pStyle w:val="NoSpacing1"/>
        <w:ind w:left="720"/>
        <w:jc w:val="both"/>
        <w:rPr>
          <w:rFonts w:ascii="Arial" w:hAnsi="Arial" w:cs="Arial"/>
          <w:b/>
          <w:sz w:val="20"/>
          <w:szCs w:val="20"/>
        </w:rPr>
      </w:pPr>
    </w:p>
    <w:p w14:paraId="7D1CDCC6" w14:textId="77777777" w:rsidR="0086576E" w:rsidRDefault="0086576E" w:rsidP="0086576E">
      <w:pPr>
        <w:pStyle w:val="NoSpacing1"/>
        <w:ind w:left="720"/>
        <w:jc w:val="both"/>
        <w:rPr>
          <w:rFonts w:ascii="Arial" w:hAnsi="Arial" w:cs="Arial"/>
          <w:sz w:val="20"/>
          <w:szCs w:val="20"/>
        </w:rPr>
      </w:pPr>
      <w:r>
        <w:rPr>
          <w:rFonts w:ascii="Arial" w:hAnsi="Arial" w:cs="Arial"/>
          <w:sz w:val="20"/>
          <w:szCs w:val="20"/>
        </w:rPr>
        <w:t xml:space="preserve">This research aims to be able to provide baseline data that could be used in the advancement of affective ITS to support reading and comprehension. This can help future affect-aware system to be able to appropriately react to the subject’s affect state. This can enable the system to provide a correct response using the baseline model. </w:t>
      </w:r>
      <w:r w:rsidRPr="004125E2">
        <w:rPr>
          <w:rFonts w:ascii="Arial" w:hAnsi="Arial" w:cs="Arial"/>
          <w:sz w:val="20"/>
          <w:szCs w:val="20"/>
          <w:highlight w:val="yellow"/>
        </w:rPr>
        <w:sym w:font="Wingdings" w:char="F0E8"/>
      </w:r>
      <w:r w:rsidRPr="004125E2">
        <w:rPr>
          <w:rFonts w:ascii="Arial" w:hAnsi="Arial" w:cs="Arial"/>
          <w:sz w:val="20"/>
          <w:szCs w:val="20"/>
          <w:highlight w:val="yellow"/>
        </w:rPr>
        <w:t xml:space="preserve"> why do we want the system to provide a correct / affective response?</w:t>
      </w:r>
    </w:p>
    <w:p w14:paraId="574EA5C5" w14:textId="77777777" w:rsidR="0086576E" w:rsidRDefault="0086576E" w:rsidP="0086576E">
      <w:pPr>
        <w:pStyle w:val="NoSpacing1"/>
        <w:ind w:left="720"/>
        <w:jc w:val="both"/>
        <w:rPr>
          <w:rFonts w:ascii="Arial" w:hAnsi="Arial" w:cs="Arial"/>
          <w:sz w:val="20"/>
          <w:szCs w:val="20"/>
        </w:rPr>
      </w:pPr>
    </w:p>
    <w:p w14:paraId="7F3A4A8F" w14:textId="77777777" w:rsidR="0086576E" w:rsidRDefault="0086576E" w:rsidP="0086576E">
      <w:pPr>
        <w:pStyle w:val="NoSpacing1"/>
        <w:ind w:left="720"/>
        <w:jc w:val="both"/>
        <w:rPr>
          <w:rFonts w:ascii="Arial" w:hAnsi="Arial" w:cs="Arial"/>
          <w:sz w:val="20"/>
          <w:szCs w:val="20"/>
        </w:rPr>
      </w:pPr>
      <w:r>
        <w:rPr>
          <w:rFonts w:ascii="Arial" w:hAnsi="Arial" w:cs="Arial"/>
          <w:sz w:val="20"/>
          <w:szCs w:val="20"/>
        </w:rPr>
        <w:t xml:space="preserve">The target subject of this study are high school students which could benefit from this research by utilizing an Affective Tutoring System that uses the resulting Academic Emotional Model that was produced. </w:t>
      </w:r>
      <w:r w:rsidRPr="004125E2">
        <w:rPr>
          <w:rFonts w:ascii="Arial" w:hAnsi="Arial" w:cs="Arial"/>
          <w:sz w:val="20"/>
          <w:szCs w:val="20"/>
          <w:highlight w:val="yellow"/>
        </w:rPr>
        <w:sym w:font="Wingdings" w:char="F0E8"/>
      </w:r>
      <w:r w:rsidRPr="004125E2">
        <w:rPr>
          <w:rFonts w:ascii="Arial" w:hAnsi="Arial" w:cs="Arial"/>
          <w:sz w:val="20"/>
          <w:szCs w:val="20"/>
          <w:highlight w:val="yellow"/>
        </w:rPr>
        <w:t xml:space="preserve"> why? Why is reading important? Why do we want them to engage in reading?</w:t>
      </w:r>
    </w:p>
    <w:p w14:paraId="7A4B418A" w14:textId="77777777" w:rsidR="0086576E" w:rsidRDefault="0086576E" w:rsidP="0086576E">
      <w:pPr>
        <w:pStyle w:val="NoSpacing1"/>
        <w:ind w:left="720"/>
        <w:jc w:val="both"/>
        <w:rPr>
          <w:rFonts w:ascii="Arial" w:hAnsi="Arial" w:cs="Arial"/>
          <w:sz w:val="20"/>
          <w:szCs w:val="20"/>
        </w:rPr>
      </w:pPr>
    </w:p>
    <w:p w14:paraId="341E330F" w14:textId="77777777" w:rsidR="0086576E" w:rsidRDefault="0086576E" w:rsidP="0086576E">
      <w:pPr>
        <w:pStyle w:val="NoSpacing1"/>
        <w:ind w:left="720"/>
        <w:jc w:val="both"/>
        <w:rPr>
          <w:rFonts w:ascii="Arial" w:hAnsi="Arial" w:cs="Arial"/>
          <w:sz w:val="20"/>
          <w:szCs w:val="20"/>
        </w:rPr>
      </w:pPr>
      <w:r>
        <w:rPr>
          <w:rFonts w:ascii="Arial" w:hAnsi="Arial" w:cs="Arial"/>
          <w:sz w:val="20"/>
          <w:szCs w:val="20"/>
        </w:rPr>
        <w:t>The resulting model from this research would then help student that are struggling with reading short stories. It can also help people not fully fluent in the English language and are reading English stories. For Example, a reader that registers “confused” on the affective model would need an intervention of an Affective Tutoring System in order to help them better understand.</w:t>
      </w:r>
    </w:p>
    <w:p w14:paraId="05999DE5" w14:textId="77777777" w:rsidR="0086576E" w:rsidRDefault="0086576E" w:rsidP="0086576E">
      <w:pPr>
        <w:pStyle w:val="NoSpacing1"/>
        <w:ind w:left="720"/>
        <w:jc w:val="both"/>
        <w:rPr>
          <w:rFonts w:ascii="Arial" w:hAnsi="Arial" w:cs="Arial"/>
          <w:b/>
          <w:sz w:val="20"/>
          <w:szCs w:val="20"/>
        </w:rPr>
      </w:pPr>
    </w:p>
    <w:p w14:paraId="714B0CB1" w14:textId="77777777" w:rsidR="0086576E" w:rsidRDefault="0086576E" w:rsidP="00F331E6">
      <w:pPr>
        <w:pStyle w:val="NoSpacing1"/>
        <w:numPr>
          <w:ilvl w:val="1"/>
          <w:numId w:val="1"/>
          <w:numberingChange w:id="73" w:author="Ethel Ong" w:date="2013-03-28T12:04:00Z" w:original="%1:1:0:.%2:5:0:"/>
        </w:numPr>
        <w:ind w:left="720"/>
        <w:jc w:val="both"/>
        <w:rPr>
          <w:rFonts w:ascii="Arial" w:hAnsi="Arial" w:cs="Arial"/>
          <w:b/>
          <w:sz w:val="20"/>
          <w:szCs w:val="20"/>
        </w:rPr>
      </w:pPr>
      <w:r>
        <w:rPr>
          <w:rFonts w:ascii="Arial" w:hAnsi="Arial" w:cs="Arial"/>
          <w:b/>
          <w:sz w:val="20"/>
          <w:szCs w:val="20"/>
        </w:rPr>
        <w:t>Research Methodology</w:t>
      </w:r>
    </w:p>
    <w:p w14:paraId="6732CC79" w14:textId="77777777" w:rsidR="000323C7" w:rsidRDefault="000323C7" w:rsidP="000323C7">
      <w:pPr>
        <w:pStyle w:val="NoSpacing1"/>
        <w:ind w:left="720"/>
        <w:jc w:val="both"/>
        <w:rPr>
          <w:rFonts w:ascii="Arial" w:hAnsi="Arial" w:cs="Arial"/>
          <w:b/>
          <w:sz w:val="20"/>
          <w:szCs w:val="20"/>
        </w:rPr>
      </w:pPr>
    </w:p>
    <w:p w14:paraId="22DB26A2" w14:textId="77777777" w:rsidR="000323C7" w:rsidRDefault="000323C7" w:rsidP="000323C7">
      <w:pPr>
        <w:autoSpaceDE w:val="0"/>
        <w:autoSpaceDN w:val="0"/>
        <w:adjustRightInd w:val="0"/>
        <w:spacing w:after="0" w:line="240" w:lineRule="auto"/>
        <w:ind w:firstLine="720"/>
        <w:rPr>
          <w:rFonts w:ascii="Arial" w:eastAsiaTheme="minorHAnsi" w:hAnsi="Arial" w:cs="Arial"/>
          <w:sz w:val="20"/>
          <w:szCs w:val="20"/>
        </w:rPr>
      </w:pPr>
      <w:r w:rsidRPr="000323C7">
        <w:rPr>
          <w:rFonts w:ascii="Arial" w:eastAsiaTheme="minorHAnsi" w:hAnsi="Arial" w:cs="Arial"/>
          <w:sz w:val="20"/>
          <w:szCs w:val="20"/>
        </w:rPr>
        <w:t>The following activities will be undertaken to address the research objectives of</w:t>
      </w:r>
      <w:r>
        <w:rPr>
          <w:rFonts w:ascii="Arial" w:eastAsiaTheme="minorHAnsi" w:hAnsi="Arial" w:cs="Arial"/>
          <w:sz w:val="20"/>
          <w:szCs w:val="20"/>
        </w:rPr>
        <w:t xml:space="preserve"> </w:t>
      </w:r>
      <w:r w:rsidRPr="000323C7">
        <w:rPr>
          <w:rFonts w:ascii="Arial" w:eastAsiaTheme="minorHAnsi" w:hAnsi="Arial" w:cs="Arial"/>
          <w:sz w:val="20"/>
          <w:szCs w:val="20"/>
        </w:rPr>
        <w:t>this study</w:t>
      </w:r>
      <w:r>
        <w:rPr>
          <w:rFonts w:ascii="Arial" w:eastAsiaTheme="minorHAnsi" w:hAnsi="Arial" w:cs="Arial"/>
          <w:sz w:val="20"/>
          <w:szCs w:val="20"/>
        </w:rPr>
        <w:t>:</w:t>
      </w:r>
    </w:p>
    <w:p w14:paraId="4C65E52D" w14:textId="77777777" w:rsidR="000323C7" w:rsidRDefault="000323C7" w:rsidP="000323C7">
      <w:pPr>
        <w:autoSpaceDE w:val="0"/>
        <w:autoSpaceDN w:val="0"/>
        <w:adjustRightInd w:val="0"/>
        <w:spacing w:after="0" w:line="240" w:lineRule="auto"/>
        <w:ind w:firstLine="720"/>
        <w:rPr>
          <w:rFonts w:ascii="Arial" w:hAnsi="Arial" w:cs="Arial"/>
          <w:b/>
          <w:sz w:val="20"/>
          <w:szCs w:val="20"/>
        </w:rPr>
      </w:pPr>
    </w:p>
    <w:p w14:paraId="7C15BE65" w14:textId="77777777" w:rsidR="000323C7" w:rsidRPr="000323C7" w:rsidRDefault="000323C7" w:rsidP="000323C7">
      <w:pPr>
        <w:pStyle w:val="NoSpacing1"/>
        <w:numPr>
          <w:ilvl w:val="2"/>
          <w:numId w:val="1"/>
          <w:numberingChange w:id="74" w:author="Ethel Ong" w:date="2013-03-28T12:04:00Z" w:original="%1:1:0:.%2:5:0:.%3:1:0:"/>
        </w:numPr>
        <w:jc w:val="both"/>
        <w:rPr>
          <w:rFonts w:ascii="Arial" w:hAnsi="Arial" w:cs="Arial"/>
          <w:b/>
          <w:sz w:val="20"/>
          <w:szCs w:val="20"/>
        </w:rPr>
      </w:pPr>
      <w:r w:rsidRPr="000323C7">
        <w:rPr>
          <w:rFonts w:ascii="Arial" w:eastAsiaTheme="minorHAnsi" w:hAnsi="Arial" w:cs="Arial"/>
          <w:b/>
          <w:sz w:val="20"/>
          <w:szCs w:val="20"/>
        </w:rPr>
        <w:t>Data Collection and Analysis</w:t>
      </w:r>
    </w:p>
    <w:p w14:paraId="69361ABB" w14:textId="77777777" w:rsidR="000323C7" w:rsidRPr="000323C7" w:rsidRDefault="000323C7" w:rsidP="000323C7">
      <w:pPr>
        <w:pStyle w:val="NoSpacing1"/>
        <w:ind w:left="2160"/>
        <w:jc w:val="both"/>
        <w:rPr>
          <w:rFonts w:ascii="Arial" w:eastAsiaTheme="minorHAnsi" w:hAnsi="Arial" w:cs="Arial"/>
          <w:sz w:val="20"/>
          <w:szCs w:val="20"/>
        </w:rPr>
      </w:pPr>
    </w:p>
    <w:p w14:paraId="5BAC6374" w14:textId="77777777" w:rsidR="000323C7" w:rsidRDefault="000323C7" w:rsidP="000323C7">
      <w:pPr>
        <w:pStyle w:val="NoSpacing1"/>
        <w:ind w:left="2160"/>
        <w:jc w:val="both"/>
        <w:rPr>
          <w:rFonts w:ascii="Arial" w:eastAsiaTheme="minorHAnsi" w:hAnsi="Arial" w:cs="Arial"/>
          <w:sz w:val="20"/>
          <w:szCs w:val="20"/>
        </w:rPr>
      </w:pPr>
      <w:commentRangeStart w:id="75"/>
      <w:r w:rsidRPr="000323C7">
        <w:rPr>
          <w:rFonts w:ascii="Arial" w:eastAsiaTheme="minorHAnsi" w:hAnsi="Arial" w:cs="Arial"/>
          <w:sz w:val="20"/>
          <w:szCs w:val="20"/>
        </w:rPr>
        <w:t>This phase wou</w:t>
      </w:r>
      <w:r>
        <w:rPr>
          <w:rFonts w:ascii="Arial" w:eastAsiaTheme="minorHAnsi" w:hAnsi="Arial" w:cs="Arial"/>
          <w:sz w:val="20"/>
          <w:szCs w:val="20"/>
        </w:rPr>
        <w:t xml:space="preserve">ld include a review </w:t>
      </w:r>
      <w:ins w:id="76" w:author="Ethel Ong" w:date="2013-03-28T12:22:00Z">
        <w:r w:rsidR="00B554FD">
          <w:rPr>
            <w:rFonts w:ascii="Arial" w:eastAsiaTheme="minorHAnsi" w:hAnsi="Arial" w:cs="Arial"/>
            <w:sz w:val="20"/>
            <w:szCs w:val="20"/>
          </w:rPr>
          <w:t xml:space="preserve">of </w:t>
        </w:r>
      </w:ins>
      <w:r>
        <w:rPr>
          <w:rFonts w:ascii="Arial" w:eastAsiaTheme="minorHAnsi" w:hAnsi="Arial" w:cs="Arial"/>
          <w:sz w:val="20"/>
          <w:szCs w:val="20"/>
        </w:rPr>
        <w:t>the academic emotions felt by a student during learning</w:t>
      </w:r>
      <w:ins w:id="77" w:author="Ethel Ong" w:date="2013-03-28T12:23:00Z">
        <w:r w:rsidR="00B554FD">
          <w:rPr>
            <w:rFonts w:ascii="Arial" w:eastAsiaTheme="minorHAnsi" w:hAnsi="Arial" w:cs="Arial"/>
            <w:sz w:val="20"/>
            <w:szCs w:val="20"/>
          </w:rPr>
          <w:t xml:space="preserve">. </w:t>
        </w:r>
      </w:ins>
      <w:r>
        <w:rPr>
          <w:rFonts w:ascii="Arial" w:eastAsiaTheme="minorHAnsi" w:hAnsi="Arial" w:cs="Arial"/>
          <w:sz w:val="20"/>
          <w:szCs w:val="20"/>
        </w:rPr>
        <w:t xml:space="preserve">Experts in the field of psychology would be consulted in order to determine the academic emotions that are </w:t>
      </w:r>
      <w:ins w:id="78" w:author="Ethel Ong" w:date="2013-03-28T12:23:00Z">
        <w:r w:rsidR="00B554FD">
          <w:rPr>
            <w:rFonts w:ascii="Arial" w:eastAsiaTheme="minorHAnsi" w:hAnsi="Arial" w:cs="Arial"/>
            <w:sz w:val="20"/>
            <w:szCs w:val="20"/>
          </w:rPr>
          <w:t xml:space="preserve">experienced by </w:t>
        </w:r>
      </w:ins>
      <w:r>
        <w:rPr>
          <w:rFonts w:ascii="Arial" w:eastAsiaTheme="minorHAnsi" w:hAnsi="Arial" w:cs="Arial"/>
          <w:sz w:val="20"/>
          <w:szCs w:val="20"/>
        </w:rPr>
        <w:t xml:space="preserve">a person </w:t>
      </w:r>
      <w:ins w:id="79" w:author="Ethel Ong" w:date="2013-03-28T12:23:00Z">
        <w:r w:rsidR="00B554FD">
          <w:rPr>
            <w:rFonts w:ascii="Arial" w:eastAsiaTheme="minorHAnsi" w:hAnsi="Arial" w:cs="Arial"/>
            <w:sz w:val="20"/>
            <w:szCs w:val="20"/>
          </w:rPr>
          <w:t xml:space="preserve">when he/she is </w:t>
        </w:r>
      </w:ins>
      <w:r>
        <w:rPr>
          <w:rFonts w:ascii="Arial" w:eastAsiaTheme="minorHAnsi" w:hAnsi="Arial" w:cs="Arial"/>
          <w:sz w:val="20"/>
          <w:szCs w:val="20"/>
        </w:rPr>
        <w:t>reading. The experts would also be consulted in order to determine the best domain to perform the experiment with.</w:t>
      </w:r>
    </w:p>
    <w:p w14:paraId="7F704C14" w14:textId="77777777" w:rsidR="000323C7" w:rsidRDefault="000323C7" w:rsidP="000323C7">
      <w:pPr>
        <w:pStyle w:val="NoSpacing1"/>
        <w:ind w:left="2160"/>
        <w:jc w:val="both"/>
        <w:rPr>
          <w:rFonts w:ascii="Arial" w:eastAsiaTheme="minorHAnsi" w:hAnsi="Arial" w:cs="Arial"/>
          <w:sz w:val="20"/>
          <w:szCs w:val="20"/>
        </w:rPr>
      </w:pPr>
    </w:p>
    <w:p w14:paraId="12238D89" w14:textId="77777777" w:rsidR="000323C7" w:rsidRPr="000323C7" w:rsidRDefault="000323C7" w:rsidP="000323C7">
      <w:pPr>
        <w:pStyle w:val="NoSpacing1"/>
        <w:ind w:left="2160"/>
        <w:jc w:val="both"/>
        <w:rPr>
          <w:rFonts w:ascii="Arial" w:eastAsiaTheme="minorHAnsi" w:hAnsi="Arial" w:cs="Arial"/>
          <w:sz w:val="20"/>
          <w:szCs w:val="20"/>
        </w:rPr>
      </w:pPr>
      <w:r>
        <w:rPr>
          <w:rFonts w:ascii="Arial" w:eastAsiaTheme="minorHAnsi" w:hAnsi="Arial" w:cs="Arial"/>
          <w:sz w:val="20"/>
          <w:szCs w:val="20"/>
        </w:rPr>
        <w:t>Literature experts would also be consulted about the use of reading materials such as graphic novels to be used in this research.</w:t>
      </w:r>
    </w:p>
    <w:p w14:paraId="78F97464" w14:textId="77777777" w:rsidR="000323C7" w:rsidRPr="000323C7" w:rsidRDefault="000323C7" w:rsidP="000323C7">
      <w:pPr>
        <w:pStyle w:val="NoSpacing1"/>
        <w:ind w:left="2160"/>
        <w:jc w:val="both"/>
        <w:rPr>
          <w:rFonts w:ascii="Arial" w:hAnsi="Arial" w:cs="Arial"/>
          <w:b/>
          <w:sz w:val="20"/>
          <w:szCs w:val="20"/>
        </w:rPr>
      </w:pPr>
    </w:p>
    <w:commentRangeEnd w:id="75"/>
    <w:p w14:paraId="14F3264E" w14:textId="77777777" w:rsidR="000323C7" w:rsidRDefault="00245A10" w:rsidP="000323C7">
      <w:pPr>
        <w:pStyle w:val="NoSpacing1"/>
        <w:numPr>
          <w:ilvl w:val="2"/>
          <w:numId w:val="1"/>
          <w:numberingChange w:id="80" w:author="Ethel Ong" w:date="2013-03-28T12:04:00Z" w:original="%1:1:0:.%2:5:0:.%3:2:0:"/>
        </w:numPr>
        <w:jc w:val="both"/>
        <w:rPr>
          <w:rFonts w:ascii="Arial" w:hAnsi="Arial" w:cs="Arial"/>
          <w:b/>
          <w:sz w:val="20"/>
          <w:szCs w:val="20"/>
        </w:rPr>
      </w:pPr>
      <w:r>
        <w:rPr>
          <w:rStyle w:val="CommentReference"/>
          <w:vanish/>
        </w:rPr>
        <w:commentReference w:id="75"/>
      </w:r>
      <w:r w:rsidR="00027E38">
        <w:rPr>
          <w:rFonts w:ascii="Arial" w:hAnsi="Arial" w:cs="Arial"/>
          <w:b/>
          <w:sz w:val="20"/>
          <w:szCs w:val="20"/>
        </w:rPr>
        <w:t>Literature Review</w:t>
      </w:r>
    </w:p>
    <w:p w14:paraId="4F11291F" w14:textId="77777777" w:rsidR="00027E38" w:rsidRDefault="00027E38" w:rsidP="00027E38">
      <w:pPr>
        <w:pStyle w:val="NoSpacing1"/>
        <w:ind w:left="2160"/>
        <w:jc w:val="both"/>
        <w:rPr>
          <w:rFonts w:ascii="Arial" w:hAnsi="Arial" w:cs="Arial"/>
          <w:b/>
          <w:sz w:val="20"/>
          <w:szCs w:val="20"/>
        </w:rPr>
      </w:pPr>
    </w:p>
    <w:p w14:paraId="6063593C" w14:textId="77777777" w:rsidR="00027E38" w:rsidRDefault="00027E38" w:rsidP="00027E38">
      <w:pPr>
        <w:pStyle w:val="NoSpacing1"/>
        <w:ind w:left="2160"/>
        <w:jc w:val="both"/>
        <w:rPr>
          <w:ins w:id="81" w:author="Ethel Ong" w:date="2013-03-28T12:24:00Z"/>
          <w:rFonts w:ascii="Arial" w:hAnsi="Arial" w:cs="Arial"/>
          <w:sz w:val="20"/>
          <w:szCs w:val="20"/>
        </w:rPr>
      </w:pPr>
      <w:r>
        <w:rPr>
          <w:rFonts w:ascii="Arial" w:hAnsi="Arial" w:cs="Arial"/>
          <w:sz w:val="20"/>
          <w:szCs w:val="20"/>
        </w:rPr>
        <w:t xml:space="preserve">A review of researches in the field of academic emotion recognition and detection using EEG signals would be done in order to understand as to how data gathering can be best carried out. Literature relating to academic emotions would also be reviewed in order to determine which emotions can be best used given the target domain. </w:t>
      </w:r>
      <w:r w:rsidR="00D71C5D">
        <w:rPr>
          <w:rFonts w:ascii="Arial" w:hAnsi="Arial" w:cs="Arial"/>
          <w:sz w:val="20"/>
          <w:szCs w:val="20"/>
        </w:rPr>
        <w:t>Further studies would be done in the algorithms used in pre processing of the data in order to remove noise and artifacts in the gathered data.</w:t>
      </w:r>
    </w:p>
    <w:p w14:paraId="5E633DDE" w14:textId="77777777" w:rsidR="00245A10" w:rsidRDefault="00245A10" w:rsidP="00027E38">
      <w:pPr>
        <w:pStyle w:val="NoSpacing1"/>
        <w:numPr>
          <w:ins w:id="82" w:author="Ethel Ong" w:date="2013-03-28T12:24:00Z"/>
        </w:numPr>
        <w:ind w:left="2160"/>
        <w:jc w:val="both"/>
        <w:rPr>
          <w:ins w:id="83" w:author="Ethel Ong" w:date="2013-03-28T12:24:00Z"/>
          <w:rFonts w:ascii="Arial" w:hAnsi="Arial" w:cs="Arial"/>
          <w:sz w:val="20"/>
          <w:szCs w:val="20"/>
        </w:rPr>
      </w:pPr>
    </w:p>
    <w:p w14:paraId="20495D25" w14:textId="77777777" w:rsidR="00245A10" w:rsidRDefault="00245A10" w:rsidP="00027E38">
      <w:pPr>
        <w:pStyle w:val="NoSpacing1"/>
        <w:numPr>
          <w:ins w:id="84" w:author="Ethel Ong" w:date="2013-03-28T12:24:00Z"/>
        </w:numPr>
        <w:ind w:left="2160"/>
        <w:jc w:val="both"/>
        <w:rPr>
          <w:rFonts w:ascii="Arial" w:hAnsi="Arial" w:cs="Arial"/>
          <w:sz w:val="20"/>
          <w:szCs w:val="20"/>
        </w:rPr>
      </w:pPr>
      <w:ins w:id="85" w:author="Ethel Ong" w:date="2013-03-28T12:24:00Z">
        <w:r>
          <w:rPr>
            <w:rFonts w:ascii="Arial" w:hAnsi="Arial" w:cs="Arial"/>
            <w:sz w:val="20"/>
            <w:szCs w:val="20"/>
          </w:rPr>
          <w:t xml:space="preserve">Missing: </w:t>
        </w:r>
      </w:ins>
    </w:p>
    <w:p w14:paraId="398712B5" w14:textId="77777777" w:rsidR="00D71C5D" w:rsidRPr="00027E38" w:rsidRDefault="00D71C5D" w:rsidP="00027E38">
      <w:pPr>
        <w:pStyle w:val="NoSpacing1"/>
        <w:ind w:left="2160"/>
        <w:jc w:val="both"/>
        <w:rPr>
          <w:rFonts w:ascii="Arial" w:hAnsi="Arial" w:cs="Arial"/>
          <w:sz w:val="20"/>
          <w:szCs w:val="20"/>
        </w:rPr>
      </w:pPr>
    </w:p>
    <w:p w14:paraId="0DE5816C" w14:textId="77777777" w:rsidR="000323C7" w:rsidRDefault="00902CE7" w:rsidP="000323C7">
      <w:pPr>
        <w:pStyle w:val="NoSpacing1"/>
        <w:numPr>
          <w:ilvl w:val="2"/>
          <w:numId w:val="1"/>
          <w:numberingChange w:id="86" w:author="Ethel Ong" w:date="2013-03-28T12:04:00Z" w:original="%1:1:0:.%2:5:0:.%3:3:0:"/>
        </w:numPr>
        <w:jc w:val="both"/>
        <w:rPr>
          <w:rFonts w:ascii="Arial" w:hAnsi="Arial" w:cs="Arial"/>
          <w:b/>
          <w:sz w:val="20"/>
          <w:szCs w:val="20"/>
        </w:rPr>
      </w:pPr>
      <w:r>
        <w:rPr>
          <w:rFonts w:ascii="Arial" w:hAnsi="Arial" w:cs="Arial"/>
          <w:b/>
          <w:sz w:val="20"/>
          <w:szCs w:val="20"/>
        </w:rPr>
        <w:t>Evaluation</w:t>
      </w:r>
    </w:p>
    <w:p w14:paraId="38A2D3A4" w14:textId="77777777" w:rsidR="00902CE7" w:rsidRDefault="00902CE7" w:rsidP="00902CE7">
      <w:pPr>
        <w:pStyle w:val="NoSpacing1"/>
        <w:ind w:left="2160"/>
        <w:jc w:val="both"/>
        <w:rPr>
          <w:rFonts w:ascii="Arial" w:hAnsi="Arial" w:cs="Arial"/>
          <w:b/>
          <w:sz w:val="20"/>
          <w:szCs w:val="20"/>
        </w:rPr>
      </w:pPr>
    </w:p>
    <w:p w14:paraId="599E1863" w14:textId="77777777" w:rsidR="00902CE7" w:rsidRDefault="00902CE7" w:rsidP="00902CE7">
      <w:pPr>
        <w:pStyle w:val="NoSpacing1"/>
        <w:ind w:left="2160"/>
        <w:jc w:val="both"/>
        <w:rPr>
          <w:rFonts w:ascii="Arial" w:hAnsi="Arial" w:cs="Arial"/>
          <w:sz w:val="20"/>
          <w:szCs w:val="20"/>
        </w:rPr>
      </w:pPr>
      <w:r>
        <w:rPr>
          <w:rFonts w:ascii="Arial" w:hAnsi="Arial" w:cs="Arial"/>
          <w:sz w:val="20"/>
          <w:szCs w:val="20"/>
        </w:rPr>
        <w:t xml:space="preserve">Experts in the field of Psychology and Literature would be consulted as to the results of the test. </w:t>
      </w:r>
    </w:p>
    <w:p w14:paraId="211A77B1" w14:textId="77777777" w:rsidR="00902CE7" w:rsidRPr="00902CE7" w:rsidRDefault="00902CE7" w:rsidP="00902CE7">
      <w:pPr>
        <w:pStyle w:val="NoSpacing1"/>
        <w:ind w:left="2160"/>
        <w:jc w:val="both"/>
        <w:rPr>
          <w:rFonts w:ascii="Arial" w:hAnsi="Arial" w:cs="Arial"/>
          <w:sz w:val="20"/>
          <w:szCs w:val="20"/>
        </w:rPr>
      </w:pPr>
    </w:p>
    <w:p w14:paraId="0F6E8018" w14:textId="77777777" w:rsidR="00902CE7" w:rsidRDefault="00902CE7" w:rsidP="00902CE7">
      <w:pPr>
        <w:pStyle w:val="NoSpacing1"/>
        <w:numPr>
          <w:ilvl w:val="2"/>
          <w:numId w:val="1"/>
          <w:numberingChange w:id="87" w:author="Ethel Ong" w:date="2013-03-28T12:04:00Z" w:original="%1:1:0:.%2:5:0:.%3:4:0:"/>
        </w:numPr>
        <w:jc w:val="both"/>
        <w:rPr>
          <w:rFonts w:ascii="Arial" w:hAnsi="Arial" w:cs="Arial"/>
          <w:b/>
          <w:sz w:val="20"/>
          <w:szCs w:val="20"/>
        </w:rPr>
      </w:pPr>
      <w:r w:rsidRPr="00902CE7">
        <w:rPr>
          <w:rFonts w:ascii="Arial" w:hAnsi="Arial" w:cs="Arial"/>
          <w:b/>
          <w:sz w:val="20"/>
          <w:szCs w:val="20"/>
        </w:rPr>
        <w:t>Calendar of Activities</w:t>
      </w:r>
    </w:p>
    <w:p w14:paraId="1D34D470" w14:textId="77777777" w:rsidR="00740646" w:rsidRPr="000323C7" w:rsidRDefault="000323C7" w:rsidP="000323C7">
      <w:pPr>
        <w:pStyle w:val="NoSpacing1"/>
        <w:ind w:left="720"/>
        <w:jc w:val="both"/>
        <w:rPr>
          <w:rFonts w:ascii="Arial" w:hAnsi="Arial" w:cs="Arial"/>
          <w:sz w:val="20"/>
          <w:szCs w:val="20"/>
        </w:rPr>
      </w:pPr>
      <w:r w:rsidRPr="000323C7">
        <w:rPr>
          <w:rFonts w:ascii="Arial" w:eastAsiaTheme="minorHAnsi" w:hAnsi="Arial" w:cs="Arial"/>
          <w:sz w:val="20"/>
          <w:szCs w:val="20"/>
        </w:rPr>
        <w:t>:</w:t>
      </w:r>
    </w:p>
    <w:p w14:paraId="0EC69D9D" w14:textId="77777777" w:rsidR="00F91D9F" w:rsidRPr="00793C25" w:rsidRDefault="00F91D9F" w:rsidP="00F91D9F">
      <w:pPr>
        <w:pStyle w:val="NoSpacing1"/>
        <w:ind w:left="720"/>
        <w:jc w:val="both"/>
        <w:rPr>
          <w:rFonts w:ascii="Arial" w:hAnsi="Arial" w:cs="Arial"/>
          <w:sz w:val="20"/>
          <w:szCs w:val="20"/>
        </w:rPr>
      </w:pPr>
    </w:p>
    <w:p w14:paraId="74994A1A" w14:textId="77777777" w:rsidR="00DD2C08" w:rsidRPr="00E01817" w:rsidRDefault="00DD2C08" w:rsidP="00DD2C08">
      <w:pPr>
        <w:pStyle w:val="NoSpacing1"/>
        <w:jc w:val="both"/>
        <w:rPr>
          <w:rFonts w:ascii="Arial" w:hAnsi="Arial" w:cs="Arial"/>
          <w:b/>
          <w:sz w:val="20"/>
          <w:szCs w:val="20"/>
        </w:rPr>
      </w:pPr>
      <w:r w:rsidRPr="00E01817">
        <w:rPr>
          <w:rFonts w:ascii="Arial" w:hAnsi="Arial" w:cs="Arial"/>
          <w:b/>
          <w:sz w:val="20"/>
          <w:szCs w:val="20"/>
        </w:rPr>
        <w:t>Bibliography:</w:t>
      </w:r>
      <w:r w:rsidR="0077110E" w:rsidRPr="00E01817">
        <w:rPr>
          <w:rFonts w:ascii="Arial" w:hAnsi="Arial" w:cs="Arial"/>
          <w:b/>
          <w:sz w:val="20"/>
          <w:szCs w:val="20"/>
        </w:rPr>
        <w:t xml:space="preserve"> </w:t>
      </w:r>
    </w:p>
    <w:p w14:paraId="37BCBEE2" w14:textId="77777777" w:rsidR="00E01817" w:rsidRPr="00E01817" w:rsidRDefault="00E01817" w:rsidP="00DD2C08">
      <w:pPr>
        <w:pStyle w:val="NoSpacing1"/>
        <w:jc w:val="both"/>
        <w:rPr>
          <w:rFonts w:ascii="Arial" w:hAnsi="Arial" w:cs="Arial"/>
          <w:b/>
          <w:sz w:val="20"/>
          <w:szCs w:val="20"/>
        </w:rPr>
      </w:pPr>
    </w:p>
    <w:p w14:paraId="5EF3AC42" w14:textId="77777777" w:rsidR="00E01817" w:rsidRDefault="00E01817" w:rsidP="00E01817">
      <w:pPr>
        <w:pStyle w:val="NoSpacing1"/>
        <w:ind w:left="720" w:hanging="720"/>
        <w:jc w:val="both"/>
        <w:rPr>
          <w:rFonts w:ascii="Arial" w:hAnsi="Arial" w:cs="Arial"/>
          <w:sz w:val="20"/>
          <w:szCs w:val="20"/>
        </w:rPr>
      </w:pPr>
      <w:r w:rsidRPr="00E01817">
        <w:rPr>
          <w:rFonts w:ascii="Arial" w:hAnsi="Arial" w:cs="Arial"/>
          <w:sz w:val="20"/>
          <w:szCs w:val="20"/>
        </w:rPr>
        <w:t xml:space="preserve">Azcarraga, J., Ibanez JR, J. F., Lim, I. R., Lumanas JR, N., Trogo, R., &amp; Suarez, M. T. (2011). Predicting Academic Emotion based on Brainwaves Signals and Mouse Click Behavior. In T. Hirashima et al. (Ed.), </w:t>
      </w:r>
      <w:r w:rsidRPr="00E01817">
        <w:rPr>
          <w:rFonts w:ascii="Arial" w:hAnsi="Arial" w:cs="Arial"/>
          <w:i/>
          <w:iCs/>
          <w:sz w:val="20"/>
          <w:szCs w:val="20"/>
        </w:rPr>
        <w:t xml:space="preserve">19th International Conference on Computers in Education (ICCE) </w:t>
      </w:r>
      <w:r w:rsidRPr="00E01817">
        <w:rPr>
          <w:rFonts w:ascii="Arial" w:hAnsi="Arial" w:cs="Arial"/>
          <w:sz w:val="20"/>
          <w:szCs w:val="20"/>
        </w:rPr>
        <w:t>(pp. 42-49). Chiang Mai, Thailand: NECTEC, Thailand.</w:t>
      </w:r>
    </w:p>
    <w:p w14:paraId="452436BE" w14:textId="77777777" w:rsidR="0025440F" w:rsidRDefault="0025440F" w:rsidP="00E01817">
      <w:pPr>
        <w:pStyle w:val="NoSpacing1"/>
        <w:ind w:left="720" w:hanging="720"/>
        <w:jc w:val="both"/>
        <w:rPr>
          <w:rFonts w:ascii="Arial" w:hAnsi="Arial" w:cs="Arial"/>
          <w:sz w:val="20"/>
          <w:szCs w:val="20"/>
        </w:rPr>
      </w:pPr>
    </w:p>
    <w:p w14:paraId="1954FDE7" w14:textId="77777777" w:rsidR="0025440F" w:rsidRPr="0025440F" w:rsidRDefault="0025440F" w:rsidP="0025440F">
      <w:pPr>
        <w:autoSpaceDE w:val="0"/>
        <w:autoSpaceDN w:val="0"/>
        <w:adjustRightInd w:val="0"/>
        <w:spacing w:after="0" w:line="240" w:lineRule="auto"/>
        <w:ind w:left="720" w:hanging="720"/>
        <w:rPr>
          <w:rFonts w:ascii="Arial" w:hAnsi="Arial" w:cs="Arial"/>
          <w:sz w:val="20"/>
          <w:szCs w:val="20"/>
        </w:rPr>
      </w:pPr>
      <w:r w:rsidRPr="0025440F">
        <w:rPr>
          <w:rFonts w:ascii="Arial" w:eastAsiaTheme="minorHAnsi" w:hAnsi="Arial" w:cs="Arial"/>
          <w:sz w:val="20"/>
          <w:szCs w:val="20"/>
        </w:rPr>
        <w:t xml:space="preserve">Baker, R. S. J., D’Mello, S. K., Rodrigo, M. M. T., and Graesser, A. C. (2010). Better to be frustrated than bored: The incidence, persistence, and impact of learners? cognitive? affective states during interactions with three different computer-based learning environments. </w:t>
      </w:r>
      <w:r w:rsidRPr="0025440F">
        <w:rPr>
          <w:rFonts w:ascii="Arial" w:eastAsiaTheme="minorHAnsi" w:hAnsi="Arial" w:cs="Arial"/>
          <w:i/>
          <w:sz w:val="20"/>
          <w:szCs w:val="20"/>
        </w:rPr>
        <w:t>International Journal of Human-Computer Studies</w:t>
      </w:r>
      <w:r w:rsidRPr="0025440F">
        <w:rPr>
          <w:rFonts w:ascii="Arial" w:eastAsiaTheme="minorHAnsi" w:hAnsi="Arial" w:cs="Arial"/>
          <w:sz w:val="20"/>
          <w:szCs w:val="20"/>
        </w:rPr>
        <w:t>, 68(4):223–241.</w:t>
      </w:r>
    </w:p>
    <w:p w14:paraId="6C9D4974" w14:textId="77777777" w:rsidR="008A541B" w:rsidRDefault="008A541B" w:rsidP="00E01817">
      <w:pPr>
        <w:pStyle w:val="NoSpacing1"/>
        <w:ind w:left="720" w:hanging="720"/>
        <w:jc w:val="both"/>
        <w:rPr>
          <w:rFonts w:ascii="Arial" w:hAnsi="Arial" w:cs="Arial"/>
          <w:sz w:val="20"/>
          <w:szCs w:val="20"/>
        </w:rPr>
      </w:pPr>
    </w:p>
    <w:p w14:paraId="6917CC5E" w14:textId="77777777" w:rsidR="00A14AD8" w:rsidRDefault="008A541B" w:rsidP="00E01817">
      <w:pPr>
        <w:pStyle w:val="NoSpacing1"/>
        <w:ind w:left="720" w:hanging="720"/>
        <w:jc w:val="both"/>
        <w:rPr>
          <w:sz w:val="23"/>
          <w:szCs w:val="23"/>
        </w:rPr>
      </w:pPr>
      <w:r>
        <w:rPr>
          <w:sz w:val="23"/>
          <w:szCs w:val="23"/>
        </w:rPr>
        <w:t xml:space="preserve">Baker, R., Mitrovic, A. and Mathews, M. (2010). Detecting Gaming the System in Constraint-Based Tutors. </w:t>
      </w:r>
      <w:r>
        <w:rPr>
          <w:i/>
          <w:iCs/>
          <w:sz w:val="23"/>
          <w:szCs w:val="23"/>
        </w:rPr>
        <w:t>User Modeling 2010</w:t>
      </w:r>
      <w:r>
        <w:rPr>
          <w:sz w:val="23"/>
          <w:szCs w:val="23"/>
        </w:rPr>
        <w:t>.</w:t>
      </w:r>
    </w:p>
    <w:p w14:paraId="51081B46" w14:textId="77777777" w:rsidR="00A14AD8" w:rsidRDefault="00A14AD8" w:rsidP="00E01817">
      <w:pPr>
        <w:pStyle w:val="NoSpacing1"/>
        <w:ind w:left="720" w:hanging="720"/>
        <w:jc w:val="both"/>
        <w:rPr>
          <w:sz w:val="23"/>
          <w:szCs w:val="23"/>
        </w:rPr>
      </w:pPr>
    </w:p>
    <w:p w14:paraId="3F0B2033" w14:textId="77777777" w:rsidR="00A14AD8" w:rsidRPr="00E01817" w:rsidRDefault="00A14AD8" w:rsidP="00E01817">
      <w:pPr>
        <w:pStyle w:val="NoSpacing1"/>
        <w:ind w:left="720" w:hanging="720"/>
        <w:jc w:val="both"/>
        <w:rPr>
          <w:rFonts w:ascii="Arial" w:hAnsi="Arial" w:cs="Arial"/>
          <w:b/>
          <w:sz w:val="20"/>
          <w:szCs w:val="20"/>
        </w:rPr>
      </w:pPr>
      <w:r>
        <w:rPr>
          <w:sz w:val="23"/>
          <w:szCs w:val="23"/>
        </w:rPr>
        <w:t xml:space="preserve">Benadada, K., Chaffar, S., &amp; Frasson, C. (2008). Towards Selection of Tutorial Actions Using Emotional Physiological Data. </w:t>
      </w:r>
      <w:r>
        <w:rPr>
          <w:i/>
          <w:iCs/>
          <w:sz w:val="23"/>
          <w:szCs w:val="23"/>
        </w:rPr>
        <w:t>WEC ITS</w:t>
      </w:r>
      <w:r>
        <w:rPr>
          <w:sz w:val="23"/>
          <w:szCs w:val="23"/>
        </w:rPr>
        <w:t>.</w:t>
      </w:r>
    </w:p>
    <w:p w14:paraId="28DF2137" w14:textId="77777777" w:rsidR="00F93B98" w:rsidRPr="00E01817" w:rsidRDefault="00F93B98" w:rsidP="00DD2C08">
      <w:pPr>
        <w:pStyle w:val="NoSpacing1"/>
        <w:jc w:val="both"/>
        <w:rPr>
          <w:rFonts w:ascii="Arial" w:hAnsi="Arial" w:cs="Arial"/>
          <w:b/>
          <w:sz w:val="20"/>
          <w:szCs w:val="20"/>
        </w:rPr>
      </w:pPr>
    </w:p>
    <w:p w14:paraId="130A08E9" w14:textId="77777777" w:rsidR="00F93B98" w:rsidRPr="00370C68" w:rsidRDefault="00F93B98" w:rsidP="00F93B98">
      <w:pPr>
        <w:pStyle w:val="NoSpacing1"/>
        <w:ind w:left="720" w:hanging="720"/>
        <w:jc w:val="both"/>
        <w:rPr>
          <w:rFonts w:ascii="Arial" w:hAnsi="Arial" w:cs="Arial"/>
          <w:sz w:val="20"/>
          <w:szCs w:val="20"/>
        </w:rPr>
      </w:pPr>
      <w:r w:rsidRPr="00E01817">
        <w:rPr>
          <w:rFonts w:ascii="Arial" w:hAnsi="Arial" w:cs="Arial"/>
          <w:sz w:val="20"/>
          <w:szCs w:val="20"/>
        </w:rPr>
        <w:t xml:space="preserve">D’ Mello, S. K., &amp; </w:t>
      </w:r>
      <w:r w:rsidRPr="00370C68">
        <w:rPr>
          <w:rFonts w:ascii="Arial" w:hAnsi="Arial" w:cs="Arial"/>
          <w:sz w:val="20"/>
          <w:szCs w:val="20"/>
        </w:rPr>
        <w:t xml:space="preserve">Graesser, A. (2010). Multimodal Semi-Automated Affect Detection from Conversational Cues, Gross Body Language, and Facial Features. </w:t>
      </w:r>
      <w:r w:rsidRPr="00370C68">
        <w:rPr>
          <w:rFonts w:ascii="Arial" w:hAnsi="Arial" w:cs="Arial"/>
          <w:i/>
          <w:iCs/>
          <w:sz w:val="20"/>
          <w:szCs w:val="20"/>
        </w:rPr>
        <w:t>User Modeling and User Adapted Interaction</w:t>
      </w:r>
      <w:r w:rsidRPr="00370C68">
        <w:rPr>
          <w:rFonts w:ascii="Arial" w:hAnsi="Arial" w:cs="Arial"/>
          <w:sz w:val="20"/>
          <w:szCs w:val="20"/>
        </w:rPr>
        <w:t xml:space="preserve">, </w:t>
      </w:r>
      <w:r w:rsidRPr="00370C68">
        <w:rPr>
          <w:rFonts w:ascii="Arial" w:hAnsi="Arial" w:cs="Arial"/>
          <w:i/>
          <w:iCs/>
          <w:sz w:val="20"/>
          <w:szCs w:val="20"/>
        </w:rPr>
        <w:t>20</w:t>
      </w:r>
      <w:r w:rsidRPr="00370C68">
        <w:rPr>
          <w:rFonts w:ascii="Arial" w:hAnsi="Arial" w:cs="Arial"/>
          <w:sz w:val="20"/>
          <w:szCs w:val="20"/>
        </w:rPr>
        <w:t>(2), 147-187.</w:t>
      </w:r>
    </w:p>
    <w:p w14:paraId="03048287" w14:textId="77777777" w:rsidR="00E1629F" w:rsidRPr="00370C68" w:rsidRDefault="00E1629F" w:rsidP="00F93B98">
      <w:pPr>
        <w:pStyle w:val="NoSpacing1"/>
        <w:ind w:left="720" w:hanging="720"/>
        <w:jc w:val="both"/>
        <w:rPr>
          <w:rFonts w:ascii="Arial" w:hAnsi="Arial" w:cs="Arial"/>
          <w:b/>
          <w:sz w:val="20"/>
          <w:szCs w:val="20"/>
        </w:rPr>
      </w:pPr>
    </w:p>
    <w:p w14:paraId="5F102B24" w14:textId="77777777" w:rsidR="006C1DF4" w:rsidRPr="00370C68" w:rsidRDefault="00E1629F" w:rsidP="00E1629F">
      <w:pPr>
        <w:autoSpaceDE w:val="0"/>
        <w:autoSpaceDN w:val="0"/>
        <w:adjustRightInd w:val="0"/>
        <w:spacing w:after="0" w:line="240" w:lineRule="auto"/>
        <w:ind w:left="720" w:hanging="720"/>
        <w:rPr>
          <w:rFonts w:ascii="Arial" w:eastAsiaTheme="minorHAnsi" w:hAnsi="Arial" w:cs="Arial"/>
          <w:sz w:val="20"/>
          <w:szCs w:val="20"/>
        </w:rPr>
      </w:pPr>
      <w:r w:rsidRPr="00370C68">
        <w:rPr>
          <w:rFonts w:ascii="Arial" w:eastAsiaTheme="minorHAnsi" w:hAnsi="Arial" w:cs="Arial"/>
          <w:sz w:val="20"/>
          <w:szCs w:val="20"/>
        </w:rPr>
        <w:t>D’Mello, S. K., Lehman, B., and Graesser, A. C. (2011). New Perspectives on Affect and Learning Technologies, chapter A Motivationally Supportive Sensitive AutoTutor, pages 113–126. Springer New York.</w:t>
      </w:r>
    </w:p>
    <w:p w14:paraId="0A53E378" w14:textId="77777777" w:rsidR="00370C68" w:rsidRPr="00370C68" w:rsidRDefault="00370C68" w:rsidP="00E1629F">
      <w:pPr>
        <w:autoSpaceDE w:val="0"/>
        <w:autoSpaceDN w:val="0"/>
        <w:adjustRightInd w:val="0"/>
        <w:spacing w:after="0" w:line="240" w:lineRule="auto"/>
        <w:ind w:left="720" w:hanging="720"/>
        <w:rPr>
          <w:rFonts w:ascii="Arial" w:eastAsiaTheme="minorHAnsi" w:hAnsi="Arial" w:cs="Arial"/>
          <w:sz w:val="20"/>
          <w:szCs w:val="20"/>
        </w:rPr>
      </w:pPr>
    </w:p>
    <w:p w14:paraId="4F4A1F7A" w14:textId="77777777" w:rsidR="00E1629F" w:rsidRPr="00370C68" w:rsidRDefault="00370C68" w:rsidP="00370C68">
      <w:pPr>
        <w:autoSpaceDE w:val="0"/>
        <w:autoSpaceDN w:val="0"/>
        <w:adjustRightInd w:val="0"/>
        <w:spacing w:after="0" w:line="240" w:lineRule="auto"/>
        <w:ind w:left="720" w:hanging="720"/>
        <w:rPr>
          <w:rFonts w:ascii="Arial" w:hAnsi="Arial" w:cs="Arial"/>
          <w:b/>
          <w:sz w:val="20"/>
          <w:szCs w:val="20"/>
        </w:rPr>
      </w:pPr>
      <w:r w:rsidRPr="00370C68">
        <w:rPr>
          <w:rFonts w:ascii="Arial" w:eastAsiaTheme="minorHAnsi" w:hAnsi="Arial" w:cs="Arial"/>
          <w:sz w:val="20"/>
          <w:szCs w:val="20"/>
        </w:rPr>
        <w:t>D’Mello, S. K., Picard, R., and Graesser, A. C. (2007b). Toward an affect-sensitive autotutor. Intelligent Systems, IEEE, 22(4):53–61.</w:t>
      </w:r>
    </w:p>
    <w:p w14:paraId="69A65D97" w14:textId="77777777" w:rsidR="00DD2C08" w:rsidRPr="00E01817" w:rsidRDefault="00DD2C08" w:rsidP="00DD2C08">
      <w:pPr>
        <w:ind w:left="720" w:hanging="720"/>
        <w:jc w:val="both"/>
        <w:rPr>
          <w:rFonts w:ascii="Arial" w:hAnsi="Arial" w:cs="Arial"/>
          <w:sz w:val="20"/>
          <w:szCs w:val="20"/>
        </w:rPr>
      </w:pPr>
      <w:r w:rsidRPr="00E01817">
        <w:rPr>
          <w:rFonts w:ascii="Arial" w:hAnsi="Arial" w:cs="Arial"/>
          <w:sz w:val="20"/>
          <w:szCs w:val="20"/>
        </w:rPr>
        <w:t>Ekman, P., (</w:t>
      </w:r>
      <w:r w:rsidR="005C50A6" w:rsidRPr="00E01817">
        <w:rPr>
          <w:rFonts w:ascii="Arial" w:hAnsi="Arial" w:cs="Arial"/>
          <w:sz w:val="20"/>
          <w:szCs w:val="20"/>
        </w:rPr>
        <w:t>2005</w:t>
      </w:r>
      <w:r w:rsidRPr="00E01817">
        <w:rPr>
          <w:rFonts w:ascii="Arial" w:hAnsi="Arial" w:cs="Arial"/>
          <w:sz w:val="20"/>
          <w:szCs w:val="20"/>
        </w:rPr>
        <w:t xml:space="preserve">) Basic Emotions, </w:t>
      </w:r>
      <w:r w:rsidR="005C50A6" w:rsidRPr="00E01817">
        <w:rPr>
          <w:rFonts w:ascii="Arial" w:hAnsi="Arial" w:cs="Arial"/>
          <w:sz w:val="20"/>
          <w:szCs w:val="20"/>
        </w:rPr>
        <w:t xml:space="preserve">In </w:t>
      </w:r>
      <w:r w:rsidR="005C50A6" w:rsidRPr="00E01817">
        <w:rPr>
          <w:rFonts w:ascii="Arial" w:hAnsi="Arial" w:cs="Arial"/>
          <w:color w:val="000000"/>
          <w:sz w:val="20"/>
          <w:szCs w:val="20"/>
          <w:shd w:val="clear" w:color="auto" w:fill="FFFFFF"/>
        </w:rPr>
        <w:t>T. Dalgleish and M. J. Power</w:t>
      </w:r>
      <w:r w:rsidR="005C50A6" w:rsidRPr="00E01817">
        <w:rPr>
          <w:rFonts w:ascii="Arial" w:hAnsi="Arial" w:cs="Arial"/>
          <w:sz w:val="20"/>
          <w:szCs w:val="20"/>
        </w:rPr>
        <w:t xml:space="preserve"> (Ed</w:t>
      </w:r>
      <w:r w:rsidR="008822DC" w:rsidRPr="00E01817">
        <w:rPr>
          <w:rFonts w:ascii="Arial" w:hAnsi="Arial" w:cs="Arial"/>
          <w:sz w:val="20"/>
          <w:szCs w:val="20"/>
        </w:rPr>
        <w:t>s</w:t>
      </w:r>
      <w:r w:rsidR="005C50A6" w:rsidRPr="00E01817">
        <w:rPr>
          <w:rFonts w:ascii="Arial" w:hAnsi="Arial" w:cs="Arial"/>
          <w:sz w:val="20"/>
          <w:szCs w:val="20"/>
        </w:rPr>
        <w:t>.), H</w:t>
      </w:r>
      <w:r w:rsidR="005C50A6" w:rsidRPr="00E01817">
        <w:rPr>
          <w:rFonts w:ascii="Arial" w:hAnsi="Arial" w:cs="Arial"/>
          <w:i/>
          <w:sz w:val="20"/>
          <w:szCs w:val="20"/>
        </w:rPr>
        <w:t>andbook of C</w:t>
      </w:r>
      <w:r w:rsidRPr="00E01817">
        <w:rPr>
          <w:rFonts w:ascii="Arial" w:hAnsi="Arial" w:cs="Arial"/>
          <w:i/>
          <w:sz w:val="20"/>
          <w:szCs w:val="20"/>
        </w:rPr>
        <w:t xml:space="preserve">ognition and </w:t>
      </w:r>
      <w:r w:rsidR="005C50A6" w:rsidRPr="00E01817">
        <w:rPr>
          <w:rFonts w:ascii="Arial" w:hAnsi="Arial" w:cs="Arial"/>
          <w:i/>
          <w:sz w:val="20"/>
          <w:szCs w:val="20"/>
        </w:rPr>
        <w:t>E</w:t>
      </w:r>
      <w:r w:rsidRPr="00E01817">
        <w:rPr>
          <w:rFonts w:ascii="Arial" w:hAnsi="Arial" w:cs="Arial"/>
          <w:i/>
          <w:sz w:val="20"/>
          <w:szCs w:val="20"/>
        </w:rPr>
        <w:t>motion</w:t>
      </w:r>
      <w:r w:rsidRPr="00E01817">
        <w:rPr>
          <w:rFonts w:ascii="Arial" w:hAnsi="Arial" w:cs="Arial"/>
          <w:sz w:val="20"/>
          <w:szCs w:val="20"/>
        </w:rPr>
        <w:t xml:space="preserve">. </w:t>
      </w:r>
      <w:r w:rsidR="008822DC" w:rsidRPr="00E01817">
        <w:rPr>
          <w:rFonts w:ascii="Arial" w:hAnsi="Arial" w:cs="Arial"/>
          <w:color w:val="000000"/>
          <w:sz w:val="20"/>
          <w:szCs w:val="20"/>
          <w:shd w:val="clear" w:color="auto" w:fill="FFFFFF"/>
        </w:rPr>
        <w:t>Chichester, UK : John Wiley &amp; Sons, Ltd. doi: 10.1002/0470013494.ch3</w:t>
      </w:r>
    </w:p>
    <w:p w14:paraId="2E6154A1" w14:textId="77777777" w:rsidR="0068216D" w:rsidRPr="00E01817" w:rsidRDefault="0068216D" w:rsidP="0068216D">
      <w:pPr>
        <w:ind w:left="1440" w:hanging="1440"/>
        <w:jc w:val="both"/>
        <w:rPr>
          <w:rFonts w:ascii="Arial" w:hAnsi="Arial" w:cs="Arial"/>
          <w:color w:val="000000"/>
          <w:sz w:val="20"/>
          <w:szCs w:val="20"/>
          <w:shd w:val="clear" w:color="auto" w:fill="FFFFFF"/>
        </w:rPr>
      </w:pPr>
      <w:r w:rsidRPr="00E01817">
        <w:rPr>
          <w:rFonts w:ascii="Arial" w:eastAsiaTheme="minorHAnsi" w:hAnsi="Arial" w:cs="Arial"/>
          <w:sz w:val="20"/>
          <w:szCs w:val="20"/>
        </w:rPr>
        <w:t xml:space="preserve">Faas, S. (2002) </w:t>
      </w:r>
      <w:r w:rsidRPr="00E01817">
        <w:rPr>
          <w:rFonts w:ascii="Arial" w:eastAsiaTheme="minorHAnsi" w:hAnsi="Arial" w:cs="Arial"/>
          <w:i/>
          <w:sz w:val="20"/>
          <w:szCs w:val="20"/>
        </w:rPr>
        <w:t>Virtual Storyteller – An Approach to Computational Story Telling</w:t>
      </w:r>
      <w:r w:rsidRPr="00E01817">
        <w:rPr>
          <w:rFonts w:ascii="Arial" w:eastAsiaTheme="minorHAnsi" w:hAnsi="Arial" w:cs="Arial"/>
          <w:sz w:val="20"/>
          <w:szCs w:val="20"/>
        </w:rPr>
        <w:t xml:space="preserve">. </w:t>
      </w:r>
      <w:r w:rsidR="009E45D5" w:rsidRPr="00E01817">
        <w:rPr>
          <w:rFonts w:ascii="Arial" w:hAnsi="Arial" w:cs="Arial"/>
          <w:color w:val="000000"/>
          <w:sz w:val="20"/>
          <w:szCs w:val="20"/>
          <w:shd w:val="clear" w:color="auto" w:fill="FFFFFF"/>
        </w:rPr>
        <w:t>Unpublished master's thesis, University of Twente, Enschede, The Netherlands. </w:t>
      </w:r>
    </w:p>
    <w:p w14:paraId="66F8781B" w14:textId="77777777" w:rsidR="009826F4" w:rsidRPr="00E01817" w:rsidRDefault="001D4F98" w:rsidP="0068216D">
      <w:pPr>
        <w:ind w:left="1440" w:hanging="1440"/>
        <w:jc w:val="both"/>
        <w:rPr>
          <w:rFonts w:ascii="Arial" w:hAnsi="Arial" w:cs="Arial"/>
          <w:sz w:val="20"/>
          <w:szCs w:val="20"/>
        </w:rPr>
      </w:pPr>
      <w:r w:rsidRPr="00E01817">
        <w:rPr>
          <w:rFonts w:ascii="Arial" w:hAnsi="Arial" w:cs="Arial"/>
          <w:sz w:val="20"/>
          <w:szCs w:val="20"/>
        </w:rPr>
        <w:t>Kapoor, A.,</w:t>
      </w:r>
      <w:r w:rsidR="009826F4" w:rsidRPr="00E01817">
        <w:rPr>
          <w:rFonts w:ascii="Arial" w:hAnsi="Arial" w:cs="Arial"/>
          <w:sz w:val="20"/>
          <w:szCs w:val="20"/>
        </w:rPr>
        <w:t xml:space="preserve"> Burleson, W</w:t>
      </w:r>
      <w:r w:rsidRPr="00E01817">
        <w:rPr>
          <w:rFonts w:ascii="Arial" w:hAnsi="Arial" w:cs="Arial"/>
          <w:sz w:val="20"/>
          <w:szCs w:val="20"/>
        </w:rPr>
        <w:t>.,</w:t>
      </w:r>
      <w:r w:rsidR="009826F4" w:rsidRPr="00E01817">
        <w:rPr>
          <w:rFonts w:ascii="Arial" w:hAnsi="Arial" w:cs="Arial"/>
          <w:sz w:val="20"/>
          <w:szCs w:val="20"/>
        </w:rPr>
        <w:t xml:space="preserve"> &amp; Picard, R. (2007). Automatic </w:t>
      </w:r>
      <w:r w:rsidR="00E9188A" w:rsidRPr="00E01817">
        <w:rPr>
          <w:rFonts w:ascii="Arial" w:hAnsi="Arial" w:cs="Arial"/>
          <w:sz w:val="20"/>
          <w:szCs w:val="20"/>
        </w:rPr>
        <w:t>P</w:t>
      </w:r>
      <w:r w:rsidR="009826F4" w:rsidRPr="00E01817">
        <w:rPr>
          <w:rFonts w:ascii="Arial" w:hAnsi="Arial" w:cs="Arial"/>
          <w:sz w:val="20"/>
          <w:szCs w:val="20"/>
        </w:rPr>
        <w:t xml:space="preserve">rediction of </w:t>
      </w:r>
      <w:r w:rsidR="00E9188A" w:rsidRPr="00E01817">
        <w:rPr>
          <w:rFonts w:ascii="Arial" w:hAnsi="Arial" w:cs="Arial"/>
          <w:sz w:val="20"/>
          <w:szCs w:val="20"/>
        </w:rPr>
        <w:t>F</w:t>
      </w:r>
      <w:r w:rsidR="009826F4" w:rsidRPr="00E01817">
        <w:rPr>
          <w:rFonts w:ascii="Arial" w:hAnsi="Arial" w:cs="Arial"/>
          <w:sz w:val="20"/>
          <w:szCs w:val="20"/>
        </w:rPr>
        <w:t xml:space="preserve">rustration. </w:t>
      </w:r>
      <w:r w:rsidR="009826F4" w:rsidRPr="00E01817">
        <w:rPr>
          <w:rFonts w:ascii="Arial" w:hAnsi="Arial" w:cs="Arial"/>
          <w:i/>
          <w:iCs/>
          <w:sz w:val="20"/>
          <w:szCs w:val="20"/>
        </w:rPr>
        <w:t>International Journal of Human-Computer Studies</w:t>
      </w:r>
      <w:r w:rsidR="009826F4" w:rsidRPr="00E01817">
        <w:rPr>
          <w:rFonts w:ascii="Arial" w:hAnsi="Arial" w:cs="Arial"/>
          <w:sz w:val="20"/>
          <w:szCs w:val="20"/>
        </w:rPr>
        <w:t xml:space="preserve">, </w:t>
      </w:r>
      <w:r w:rsidR="009826F4" w:rsidRPr="00E01817">
        <w:rPr>
          <w:rFonts w:ascii="Arial" w:hAnsi="Arial" w:cs="Arial"/>
          <w:i/>
          <w:iCs/>
          <w:sz w:val="20"/>
          <w:szCs w:val="20"/>
        </w:rPr>
        <w:t>65</w:t>
      </w:r>
      <w:r w:rsidR="009826F4" w:rsidRPr="00E01817">
        <w:rPr>
          <w:rFonts w:ascii="Arial" w:hAnsi="Arial" w:cs="Arial"/>
          <w:sz w:val="20"/>
          <w:szCs w:val="20"/>
        </w:rPr>
        <w:t>(8), 724-736..</w:t>
      </w:r>
    </w:p>
    <w:p w14:paraId="652498EB" w14:textId="77777777" w:rsidR="00BB0E77" w:rsidRPr="00E01817" w:rsidRDefault="00BB0E77" w:rsidP="0068216D">
      <w:pPr>
        <w:pStyle w:val="Heading1"/>
        <w:shd w:val="clear" w:color="auto" w:fill="FFFFFF"/>
        <w:spacing w:before="0" w:beforeAutospacing="0" w:after="120" w:afterAutospacing="0"/>
        <w:ind w:left="720" w:hanging="720"/>
        <w:jc w:val="both"/>
        <w:rPr>
          <w:rFonts w:ascii="Arial" w:hAnsi="Arial" w:cs="Arial"/>
          <w:b w:val="0"/>
          <w:sz w:val="20"/>
          <w:szCs w:val="20"/>
        </w:rPr>
      </w:pPr>
      <w:r w:rsidRPr="00E01817">
        <w:rPr>
          <w:rFonts w:ascii="Arial" w:hAnsi="Arial" w:cs="Arial"/>
          <w:b w:val="0"/>
          <w:sz w:val="20"/>
          <w:szCs w:val="20"/>
        </w:rPr>
        <w:t>Kapoor, A</w:t>
      </w:r>
      <w:r w:rsidR="009826F4" w:rsidRPr="00E01817">
        <w:rPr>
          <w:rFonts w:ascii="Arial" w:hAnsi="Arial" w:cs="Arial"/>
          <w:b w:val="0"/>
          <w:sz w:val="20"/>
          <w:szCs w:val="20"/>
        </w:rPr>
        <w:t>.</w:t>
      </w:r>
      <w:r w:rsidRPr="00E01817">
        <w:rPr>
          <w:rFonts w:ascii="Arial" w:hAnsi="Arial" w:cs="Arial"/>
          <w:b w:val="0"/>
          <w:sz w:val="20"/>
          <w:szCs w:val="20"/>
        </w:rPr>
        <w:t>, Mota, S</w:t>
      </w:r>
      <w:r w:rsidR="001D4F98" w:rsidRPr="00E01817">
        <w:rPr>
          <w:rFonts w:ascii="Arial" w:hAnsi="Arial" w:cs="Arial"/>
          <w:b w:val="0"/>
          <w:sz w:val="20"/>
          <w:szCs w:val="20"/>
        </w:rPr>
        <w:t>.</w:t>
      </w:r>
      <w:r w:rsidRPr="00E01817">
        <w:rPr>
          <w:rFonts w:ascii="Arial" w:hAnsi="Arial" w:cs="Arial"/>
          <w:b w:val="0"/>
          <w:sz w:val="20"/>
          <w:szCs w:val="20"/>
        </w:rPr>
        <w:t xml:space="preserve">, &amp; Picard, R. (2001). Towards a Learning Companion that Recognizes Affect. </w:t>
      </w:r>
      <w:r w:rsidRPr="00E01817">
        <w:rPr>
          <w:rFonts w:ascii="Arial" w:hAnsi="Arial" w:cs="Arial"/>
          <w:b w:val="0"/>
          <w:i/>
          <w:iCs/>
          <w:sz w:val="20"/>
          <w:szCs w:val="20"/>
        </w:rPr>
        <w:t>AAAI Fall symposium</w:t>
      </w:r>
      <w:r w:rsidRPr="00E01817">
        <w:rPr>
          <w:rFonts w:ascii="Arial" w:hAnsi="Arial" w:cs="Arial"/>
          <w:b w:val="0"/>
          <w:sz w:val="20"/>
          <w:szCs w:val="20"/>
        </w:rPr>
        <w:t xml:space="preserve">, (543), 2–4. </w:t>
      </w:r>
    </w:p>
    <w:p w14:paraId="480B6BE7" w14:textId="77777777" w:rsidR="0062068D" w:rsidRDefault="0062068D" w:rsidP="0068216D">
      <w:pPr>
        <w:pStyle w:val="Heading1"/>
        <w:shd w:val="clear" w:color="auto" w:fill="FFFFFF"/>
        <w:spacing w:before="0" w:beforeAutospacing="0" w:after="120" w:afterAutospacing="0"/>
        <w:ind w:left="720" w:hanging="720"/>
        <w:jc w:val="both"/>
        <w:rPr>
          <w:rFonts w:ascii="Arial" w:hAnsi="Arial" w:cs="Arial"/>
          <w:b w:val="0"/>
          <w:color w:val="000000"/>
          <w:sz w:val="20"/>
          <w:szCs w:val="20"/>
        </w:rPr>
      </w:pPr>
      <w:r w:rsidRPr="00E01817">
        <w:rPr>
          <w:rFonts w:ascii="Arial" w:hAnsi="Arial" w:cs="Arial"/>
          <w:b w:val="0"/>
          <w:sz w:val="20"/>
          <w:szCs w:val="20"/>
        </w:rPr>
        <w:t xml:space="preserve">Lu, B., Nie, D., Shi, L., &amp; Wang, X., (2011) </w:t>
      </w:r>
      <w:r w:rsidRPr="00E01817">
        <w:rPr>
          <w:rFonts w:ascii="Arial" w:hAnsi="Arial" w:cs="Arial"/>
          <w:b w:val="0"/>
          <w:color w:val="000000"/>
          <w:sz w:val="20"/>
          <w:szCs w:val="20"/>
        </w:rPr>
        <w:t>EEG-based emotion recognition during watching movies,</w:t>
      </w:r>
      <w:r w:rsidRPr="00E01817">
        <w:rPr>
          <w:rStyle w:val="apple-converted-space"/>
          <w:rFonts w:ascii="Arial" w:hAnsi="Arial" w:cs="Arial"/>
          <w:b w:val="0"/>
          <w:color w:val="000000"/>
          <w:sz w:val="20"/>
          <w:szCs w:val="20"/>
        </w:rPr>
        <w:t> </w:t>
      </w:r>
      <w:r w:rsidRPr="00E01817">
        <w:rPr>
          <w:rFonts w:ascii="Arial" w:hAnsi="Arial" w:cs="Arial"/>
          <w:b w:val="0"/>
          <w:i/>
          <w:iCs/>
          <w:color w:val="000000"/>
          <w:sz w:val="20"/>
          <w:szCs w:val="20"/>
        </w:rPr>
        <w:t>Neural Engineering (NER), 2011 5th International IEEE/EMBS Conference on</w:t>
      </w:r>
      <w:r w:rsidRPr="00E01817">
        <w:rPr>
          <w:rStyle w:val="apple-converted-space"/>
          <w:rFonts w:ascii="Arial" w:hAnsi="Arial" w:cs="Arial"/>
          <w:b w:val="0"/>
          <w:color w:val="000000"/>
          <w:sz w:val="20"/>
          <w:szCs w:val="20"/>
        </w:rPr>
        <w:t> </w:t>
      </w:r>
      <w:r w:rsidRPr="00E01817">
        <w:rPr>
          <w:rFonts w:ascii="Arial" w:hAnsi="Arial" w:cs="Arial"/>
          <w:b w:val="0"/>
          <w:color w:val="000000"/>
          <w:sz w:val="20"/>
          <w:szCs w:val="20"/>
        </w:rPr>
        <w:t>, vol., no., pp.667-670, April 27 2011-May 1 2011</w:t>
      </w:r>
    </w:p>
    <w:p w14:paraId="79375268" w14:textId="77777777" w:rsidR="006D5B0E" w:rsidRPr="006D5B0E" w:rsidRDefault="006D5B0E" w:rsidP="0068216D">
      <w:pPr>
        <w:pStyle w:val="Heading1"/>
        <w:shd w:val="clear" w:color="auto" w:fill="FFFFFF"/>
        <w:spacing w:before="0" w:beforeAutospacing="0" w:after="120" w:afterAutospacing="0"/>
        <w:ind w:left="720" w:hanging="720"/>
        <w:jc w:val="both"/>
        <w:rPr>
          <w:rFonts w:ascii="Arial" w:hAnsi="Arial" w:cs="Arial"/>
          <w:b w:val="0"/>
          <w:i/>
          <w:color w:val="000000"/>
          <w:sz w:val="20"/>
          <w:szCs w:val="20"/>
        </w:rPr>
      </w:pPr>
      <w:r>
        <w:rPr>
          <w:rFonts w:ascii="Arial" w:hAnsi="Arial" w:cs="Arial"/>
          <w:b w:val="0"/>
          <w:color w:val="000000"/>
          <w:sz w:val="20"/>
          <w:szCs w:val="20"/>
        </w:rPr>
        <w:lastRenderedPageBreak/>
        <w:t xml:space="preserve">Mampusti, E. T., Ng, J. S., Suarez., M., T., Teng, G. L., Trogo, R. S., &amp; Quinto, J. J. I. (2011) Measuring Academic Affective States of Students via Brainwave Signals. </w:t>
      </w:r>
      <w:r>
        <w:rPr>
          <w:rFonts w:ascii="Arial" w:hAnsi="Arial" w:cs="Arial"/>
          <w:b w:val="0"/>
          <w:i/>
          <w:color w:val="000000"/>
          <w:sz w:val="20"/>
          <w:szCs w:val="20"/>
        </w:rPr>
        <w:t>Third Internation Conference on Knowledge and Systems Engineering (2011)</w:t>
      </w:r>
    </w:p>
    <w:p w14:paraId="5A6169A6" w14:textId="77777777" w:rsidR="00A154A9" w:rsidRPr="00A517EB" w:rsidRDefault="00A154A9" w:rsidP="0068216D">
      <w:pPr>
        <w:pStyle w:val="Heading1"/>
        <w:shd w:val="clear" w:color="auto" w:fill="FFFFFF"/>
        <w:spacing w:before="0" w:beforeAutospacing="0" w:after="120" w:afterAutospacing="0"/>
        <w:ind w:left="720" w:hanging="720"/>
        <w:jc w:val="both"/>
        <w:rPr>
          <w:rFonts w:ascii="Arial" w:hAnsi="Arial" w:cs="Arial"/>
          <w:b w:val="0"/>
          <w:sz w:val="20"/>
          <w:szCs w:val="20"/>
        </w:rPr>
      </w:pPr>
      <w:r w:rsidRPr="00E01817">
        <w:rPr>
          <w:rFonts w:ascii="Arial" w:hAnsi="Arial" w:cs="Arial"/>
          <w:b w:val="0"/>
          <w:sz w:val="20"/>
          <w:szCs w:val="20"/>
        </w:rPr>
        <w:t xml:space="preserve">Pekrun, R., Goetz, T., Titz, W., &amp; Perry, R. P. (2002). Academic Emotions in Students’ Self-Regulated Learning and Achievement: A Program of Qualitative and Quantitative Research. </w:t>
      </w:r>
      <w:r w:rsidRPr="00E01817">
        <w:rPr>
          <w:rFonts w:ascii="Arial" w:hAnsi="Arial" w:cs="Arial"/>
          <w:b w:val="0"/>
          <w:i/>
          <w:iCs/>
          <w:sz w:val="20"/>
          <w:szCs w:val="20"/>
        </w:rPr>
        <w:t xml:space="preserve">Educational </w:t>
      </w:r>
      <w:r w:rsidRPr="00A517EB">
        <w:rPr>
          <w:rFonts w:ascii="Arial" w:hAnsi="Arial" w:cs="Arial"/>
          <w:b w:val="0"/>
          <w:i/>
          <w:iCs/>
          <w:sz w:val="20"/>
          <w:szCs w:val="20"/>
        </w:rPr>
        <w:t>Psychologist</w:t>
      </w:r>
      <w:r w:rsidRPr="00A517EB">
        <w:rPr>
          <w:rFonts w:ascii="Arial" w:hAnsi="Arial" w:cs="Arial"/>
          <w:b w:val="0"/>
          <w:sz w:val="20"/>
          <w:szCs w:val="20"/>
        </w:rPr>
        <w:t xml:space="preserve">, </w:t>
      </w:r>
      <w:r w:rsidRPr="00A517EB">
        <w:rPr>
          <w:rFonts w:ascii="Arial" w:hAnsi="Arial" w:cs="Arial"/>
          <w:b w:val="0"/>
          <w:i/>
          <w:iCs/>
          <w:sz w:val="20"/>
          <w:szCs w:val="20"/>
        </w:rPr>
        <w:t>37</w:t>
      </w:r>
      <w:r w:rsidRPr="00A517EB">
        <w:rPr>
          <w:rFonts w:ascii="Arial" w:hAnsi="Arial" w:cs="Arial"/>
          <w:b w:val="0"/>
          <w:sz w:val="20"/>
          <w:szCs w:val="20"/>
        </w:rPr>
        <w:t>(2), 91-105. Routledg</w:t>
      </w:r>
      <w:r w:rsidR="00F93B98" w:rsidRPr="00A517EB">
        <w:rPr>
          <w:rFonts w:ascii="Arial" w:hAnsi="Arial" w:cs="Arial"/>
          <w:b w:val="0"/>
          <w:sz w:val="20"/>
          <w:szCs w:val="20"/>
        </w:rPr>
        <w:t>e.</w:t>
      </w:r>
    </w:p>
    <w:p w14:paraId="661EE789" w14:textId="77777777" w:rsidR="00A517EB" w:rsidRDefault="00A517EB" w:rsidP="00A517EB">
      <w:pPr>
        <w:autoSpaceDE w:val="0"/>
        <w:autoSpaceDN w:val="0"/>
        <w:adjustRightInd w:val="0"/>
        <w:spacing w:after="0" w:line="240" w:lineRule="auto"/>
        <w:ind w:left="720" w:hanging="720"/>
        <w:rPr>
          <w:rFonts w:ascii="Arial" w:eastAsiaTheme="minorHAnsi" w:hAnsi="Arial" w:cs="Arial"/>
          <w:sz w:val="20"/>
          <w:szCs w:val="20"/>
        </w:rPr>
      </w:pPr>
      <w:r w:rsidRPr="00A517EB">
        <w:rPr>
          <w:rFonts w:ascii="Arial" w:eastAsiaTheme="minorHAnsi" w:hAnsi="Arial" w:cs="Arial"/>
          <w:sz w:val="20"/>
          <w:szCs w:val="20"/>
        </w:rPr>
        <w:t>Pekrun, R. (2011). New Perspectives on Affect and Learning Technologies, chapter</w:t>
      </w:r>
      <w:r>
        <w:rPr>
          <w:rFonts w:ascii="Arial" w:eastAsiaTheme="minorHAnsi" w:hAnsi="Arial" w:cs="Arial"/>
          <w:sz w:val="20"/>
          <w:szCs w:val="20"/>
        </w:rPr>
        <w:t xml:space="preserve"> </w:t>
      </w:r>
      <w:r w:rsidRPr="00A517EB">
        <w:rPr>
          <w:rFonts w:ascii="Arial" w:eastAsiaTheme="minorHAnsi" w:hAnsi="Arial" w:cs="Arial"/>
          <w:sz w:val="20"/>
          <w:szCs w:val="20"/>
        </w:rPr>
        <w:t>Emotions as Drivers of Learning and Cognitive Development, pages 23–37.</w:t>
      </w:r>
      <w:r>
        <w:rPr>
          <w:rFonts w:ascii="Arial" w:eastAsiaTheme="minorHAnsi" w:hAnsi="Arial" w:cs="Arial"/>
          <w:sz w:val="20"/>
          <w:szCs w:val="20"/>
        </w:rPr>
        <w:t xml:space="preserve"> </w:t>
      </w:r>
      <w:r w:rsidRPr="00A517EB">
        <w:rPr>
          <w:rFonts w:ascii="Arial" w:eastAsiaTheme="minorHAnsi" w:hAnsi="Arial" w:cs="Arial"/>
          <w:sz w:val="20"/>
          <w:szCs w:val="20"/>
        </w:rPr>
        <w:t>Springer.</w:t>
      </w:r>
    </w:p>
    <w:p w14:paraId="4AA551A1" w14:textId="77777777" w:rsidR="00A517EB" w:rsidRPr="00A517EB" w:rsidRDefault="00A517EB" w:rsidP="00A517EB">
      <w:pPr>
        <w:autoSpaceDE w:val="0"/>
        <w:autoSpaceDN w:val="0"/>
        <w:adjustRightInd w:val="0"/>
        <w:spacing w:after="0" w:line="240" w:lineRule="auto"/>
        <w:rPr>
          <w:rFonts w:ascii="Arial" w:hAnsi="Arial" w:cs="Arial"/>
          <w:sz w:val="20"/>
          <w:szCs w:val="20"/>
        </w:rPr>
      </w:pPr>
    </w:p>
    <w:p w14:paraId="433965AE" w14:textId="77777777" w:rsidR="00DD2C08" w:rsidRPr="00E01817" w:rsidRDefault="0068216D" w:rsidP="0068216D">
      <w:pPr>
        <w:ind w:left="720" w:hanging="720"/>
        <w:jc w:val="both"/>
        <w:rPr>
          <w:rFonts w:ascii="Arial" w:hAnsi="Arial" w:cs="Arial"/>
          <w:sz w:val="20"/>
          <w:szCs w:val="20"/>
        </w:rPr>
      </w:pPr>
      <w:r w:rsidRPr="00E01817">
        <w:rPr>
          <w:rFonts w:ascii="Arial" w:hAnsi="Arial" w:cs="Arial"/>
          <w:sz w:val="20"/>
          <w:szCs w:val="20"/>
        </w:rPr>
        <w:t xml:space="preserve">Rizon, M., San, W., Seong, T., &amp; Yuen, C. (2009) Classification of Human Emotions from EEG Signals Using Statistical Features and Neural Network. </w:t>
      </w:r>
      <w:r w:rsidR="001D4F98" w:rsidRPr="00E01817">
        <w:rPr>
          <w:rFonts w:ascii="Arial" w:hAnsi="Arial" w:cs="Arial"/>
          <w:i/>
          <w:sz w:val="20"/>
          <w:szCs w:val="20"/>
        </w:rPr>
        <w:t>International Journal of Integrated Engineering,</w:t>
      </w:r>
      <w:r w:rsidR="00641891" w:rsidRPr="00E01817">
        <w:rPr>
          <w:rFonts w:ascii="Arial" w:hAnsi="Arial" w:cs="Arial"/>
          <w:i/>
          <w:sz w:val="20"/>
          <w:szCs w:val="20"/>
        </w:rPr>
        <w:t xml:space="preserve"> 2009</w:t>
      </w:r>
      <w:r w:rsidR="001D4F98" w:rsidRPr="00E01817">
        <w:rPr>
          <w:rFonts w:ascii="Arial" w:hAnsi="Arial" w:cs="Arial"/>
          <w:i/>
          <w:sz w:val="20"/>
          <w:szCs w:val="20"/>
        </w:rPr>
        <w:t xml:space="preserve"> Vol. 1, No. 3.</w:t>
      </w:r>
    </w:p>
    <w:p w14:paraId="0BFE9609" w14:textId="77777777" w:rsidR="00DD2C08" w:rsidRPr="00E01817" w:rsidRDefault="00DD2C08" w:rsidP="00DD2C08">
      <w:pPr>
        <w:ind w:left="720" w:hanging="720"/>
        <w:jc w:val="both"/>
        <w:rPr>
          <w:rFonts w:ascii="Arial" w:hAnsi="Arial" w:cs="Arial"/>
          <w:i/>
          <w:sz w:val="20"/>
          <w:szCs w:val="20"/>
        </w:rPr>
      </w:pPr>
      <w:r w:rsidRPr="00E01817">
        <w:rPr>
          <w:rFonts w:ascii="Arial" w:hAnsi="Arial" w:cs="Arial"/>
          <w:sz w:val="20"/>
          <w:szCs w:val="20"/>
        </w:rPr>
        <w:t>Russell, J., (198</w:t>
      </w:r>
      <w:r w:rsidR="00641891" w:rsidRPr="00E01817">
        <w:rPr>
          <w:rFonts w:ascii="Arial" w:hAnsi="Arial" w:cs="Arial"/>
          <w:sz w:val="20"/>
          <w:szCs w:val="20"/>
        </w:rPr>
        <w:t xml:space="preserve">0) A Circumflex Model of Affect. </w:t>
      </w:r>
      <w:r w:rsidR="00641891" w:rsidRPr="00E01817">
        <w:rPr>
          <w:rFonts w:ascii="Arial" w:hAnsi="Arial" w:cs="Arial"/>
          <w:i/>
          <w:sz w:val="20"/>
          <w:szCs w:val="20"/>
        </w:rPr>
        <w:t>Journal of Personality and Social Psychology 1980 Vol. 39, No. 6, 1161-1178.</w:t>
      </w:r>
    </w:p>
    <w:p w14:paraId="40CE983C" w14:textId="77777777" w:rsidR="002769B2" w:rsidRPr="00E01817" w:rsidRDefault="00DD2C08" w:rsidP="002769B2">
      <w:pPr>
        <w:pStyle w:val="Heading1"/>
        <w:shd w:val="clear" w:color="auto" w:fill="FFFFFF"/>
        <w:spacing w:before="0" w:beforeAutospacing="0" w:after="0" w:afterAutospacing="0" w:line="300" w:lineRule="atLeast"/>
        <w:ind w:left="720" w:hanging="720"/>
        <w:textAlignment w:val="baseline"/>
        <w:rPr>
          <w:rFonts w:ascii="Arial" w:hAnsi="Arial" w:cs="Arial"/>
          <w:b w:val="0"/>
          <w:sz w:val="20"/>
          <w:szCs w:val="20"/>
        </w:rPr>
      </w:pPr>
      <w:r w:rsidRPr="00E01817">
        <w:rPr>
          <w:rFonts w:ascii="Arial" w:hAnsi="Arial" w:cs="Arial"/>
          <w:b w:val="0"/>
          <w:sz w:val="20"/>
          <w:szCs w:val="20"/>
        </w:rPr>
        <w:t xml:space="preserve">Quazi, M. (2012) Human Emotion Recognition Using Smart Sensors. </w:t>
      </w:r>
      <w:r w:rsidR="002769B2" w:rsidRPr="00E01817">
        <w:rPr>
          <w:rFonts w:ascii="Arial" w:hAnsi="Arial" w:cs="Arial"/>
          <w:b w:val="0"/>
          <w:sz w:val="20"/>
          <w:szCs w:val="20"/>
          <w:shd w:val="clear" w:color="auto" w:fill="FFFFFF"/>
        </w:rPr>
        <w:t xml:space="preserve">Unpublished master's thesis, </w:t>
      </w:r>
      <w:r w:rsidR="002769B2" w:rsidRPr="00E01817">
        <w:rPr>
          <w:rFonts w:ascii="Arial" w:hAnsi="Arial" w:cs="Arial"/>
          <w:b w:val="0"/>
          <w:sz w:val="20"/>
          <w:szCs w:val="20"/>
        </w:rPr>
        <w:t>Massey University, Palmerston North, New Zealand</w:t>
      </w:r>
    </w:p>
    <w:p w14:paraId="50B2FBC7" w14:textId="77777777" w:rsidR="00DD2C08" w:rsidRPr="00E01817" w:rsidRDefault="00DD2C08" w:rsidP="00DD2C08">
      <w:pPr>
        <w:ind w:left="720" w:hanging="720"/>
        <w:jc w:val="both"/>
        <w:rPr>
          <w:rFonts w:ascii="Arial" w:hAnsi="Arial" w:cs="Arial"/>
          <w:sz w:val="20"/>
          <w:szCs w:val="20"/>
        </w:rPr>
      </w:pPr>
    </w:p>
    <w:sectPr w:rsidR="00DD2C08" w:rsidRPr="00E01817" w:rsidSect="005A03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Ethel Ong" w:date="2013-03-28T12:15:00Z" w:initials="EO">
    <w:p w14:paraId="7D71F428" w14:textId="77777777" w:rsidR="00B554FD" w:rsidRDefault="00B554FD">
      <w:pPr>
        <w:pStyle w:val="CommentText"/>
      </w:pPr>
      <w:r>
        <w:rPr>
          <w:rStyle w:val="CommentReference"/>
        </w:rPr>
        <w:annotationRef/>
      </w:r>
      <w:r>
        <w:t>What is actually missing here is the motivation for why it is necessary for the tutoring system to provide an appropriate response that is attuned to the student's affect state. What is its end goal - to motivate learning? to encourage the student to keep using the system longer? to help the student understand the subject matter? to elicit positive learning behavior (e.g., Zhayne's work)?</w:t>
      </w:r>
    </w:p>
  </w:comment>
  <w:comment w:id="44" w:author="Ethel Ong" w:date="2013-03-28T12:19:00Z" w:initials="EO">
    <w:p w14:paraId="17B08DD5" w14:textId="77777777" w:rsidR="00B554FD" w:rsidRDefault="00B554FD">
      <w:pPr>
        <w:pStyle w:val="CommentText"/>
      </w:pPr>
      <w:r>
        <w:rPr>
          <w:rStyle w:val="CommentReference"/>
        </w:rPr>
        <w:annotationRef/>
      </w:r>
      <w:r>
        <w:t>Move this to RRL (later on, to Theoretical Framework)</w:t>
      </w:r>
    </w:p>
  </w:comment>
  <w:comment w:id="75" w:author="Ethel Ong" w:date="2013-03-28T12:27:00Z" w:initials="EO">
    <w:p w14:paraId="6B3DDC0C" w14:textId="77777777" w:rsidR="00245A10" w:rsidRDefault="00245A10">
      <w:pPr>
        <w:pStyle w:val="CommentText"/>
      </w:pPr>
      <w:r>
        <w:rPr>
          <w:rStyle w:val="CommentReference"/>
        </w:rPr>
        <w:annotationRef/>
      </w:r>
      <w:r>
        <w:t>This whole paragraph is part of Literature Review. Your Phase 1 is actually Literature Review. Phase 2 is Test Preparation – identification of test participants, test materials, data collection software/tool. Phase 3 is Data Collection where you do the actual collecting of brainwave signals from test subjects. Phase 4 is data analysis. Phase 5 is Building of the Affect Model. Last phase is Validation/Evaluation of the Affect Model.</w:t>
      </w:r>
    </w:p>
    <w:p w14:paraId="3F2FB6FD" w14:textId="77777777" w:rsidR="00245A10" w:rsidRDefault="00245A10">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54957"/>
    <w:multiLevelType w:val="multilevel"/>
    <w:tmpl w:val="2AE03C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5DE730FF"/>
    <w:multiLevelType w:val="hybridMultilevel"/>
    <w:tmpl w:val="732CF5E4"/>
    <w:lvl w:ilvl="0" w:tplc="68448BB0">
      <w:start w:val="1"/>
      <w:numFmt w:val="bullet"/>
      <w:lvlText w:val=""/>
      <w:lvlJc w:val="left"/>
      <w:pPr>
        <w:ind w:left="1620" w:hanging="360"/>
      </w:pPr>
      <w:rPr>
        <w:rFonts w:ascii="Wingdings" w:eastAsia="Calibri" w:hAnsi="Wingdings" w:cs="Aria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62383E7B"/>
    <w:multiLevelType w:val="hybridMultilevel"/>
    <w:tmpl w:val="C0DEB70E"/>
    <w:lvl w:ilvl="0" w:tplc="8124C930">
      <w:start w:val="8"/>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76D5C"/>
    <w:multiLevelType w:val="hybridMultilevel"/>
    <w:tmpl w:val="6F5E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oNotTrackMoves/>
  <w:defaultTabStop w:val="720"/>
  <w:characterSpacingControl w:val="doNotCompress"/>
  <w:compat>
    <w:compatSetting w:name="compatibilityMode" w:uri="http://schemas.microsoft.com/office/word" w:val="12"/>
  </w:compat>
  <w:rsids>
    <w:rsidRoot w:val="009F1077"/>
    <w:rsid w:val="00027E38"/>
    <w:rsid w:val="000323C7"/>
    <w:rsid w:val="0008774D"/>
    <w:rsid w:val="000A40BA"/>
    <w:rsid w:val="000A778A"/>
    <w:rsid w:val="000F218F"/>
    <w:rsid w:val="00112655"/>
    <w:rsid w:val="00117CF8"/>
    <w:rsid w:val="00117F9E"/>
    <w:rsid w:val="001340B5"/>
    <w:rsid w:val="001B121E"/>
    <w:rsid w:val="001D4F98"/>
    <w:rsid w:val="002247C8"/>
    <w:rsid w:val="00240775"/>
    <w:rsid w:val="002423B9"/>
    <w:rsid w:val="00245A10"/>
    <w:rsid w:val="0025440F"/>
    <w:rsid w:val="002769B2"/>
    <w:rsid w:val="002A6C10"/>
    <w:rsid w:val="002D164F"/>
    <w:rsid w:val="002E5E7E"/>
    <w:rsid w:val="00307273"/>
    <w:rsid w:val="00334FFF"/>
    <w:rsid w:val="0033739A"/>
    <w:rsid w:val="00370C68"/>
    <w:rsid w:val="0038266A"/>
    <w:rsid w:val="003B4025"/>
    <w:rsid w:val="003C7A2E"/>
    <w:rsid w:val="003E128F"/>
    <w:rsid w:val="004125E2"/>
    <w:rsid w:val="00454E2D"/>
    <w:rsid w:val="004B686B"/>
    <w:rsid w:val="004D3B9C"/>
    <w:rsid w:val="0052681D"/>
    <w:rsid w:val="005549B8"/>
    <w:rsid w:val="00586563"/>
    <w:rsid w:val="005A0308"/>
    <w:rsid w:val="005C50A6"/>
    <w:rsid w:val="0062068D"/>
    <w:rsid w:val="006237DD"/>
    <w:rsid w:val="006343DB"/>
    <w:rsid w:val="00641891"/>
    <w:rsid w:val="0064418B"/>
    <w:rsid w:val="006744EB"/>
    <w:rsid w:val="0068216D"/>
    <w:rsid w:val="006A6B12"/>
    <w:rsid w:val="006B566A"/>
    <w:rsid w:val="006C1DF4"/>
    <w:rsid w:val="006D5B0E"/>
    <w:rsid w:val="006E355F"/>
    <w:rsid w:val="006E725C"/>
    <w:rsid w:val="006F4DA1"/>
    <w:rsid w:val="006F7226"/>
    <w:rsid w:val="00740646"/>
    <w:rsid w:val="0077110E"/>
    <w:rsid w:val="00771F69"/>
    <w:rsid w:val="00772850"/>
    <w:rsid w:val="00793C25"/>
    <w:rsid w:val="007A589F"/>
    <w:rsid w:val="007C08F8"/>
    <w:rsid w:val="007C51D2"/>
    <w:rsid w:val="007D0390"/>
    <w:rsid w:val="007E7135"/>
    <w:rsid w:val="007F09C9"/>
    <w:rsid w:val="00806717"/>
    <w:rsid w:val="0083084F"/>
    <w:rsid w:val="00857335"/>
    <w:rsid w:val="0086576E"/>
    <w:rsid w:val="0087028B"/>
    <w:rsid w:val="008822DC"/>
    <w:rsid w:val="00893563"/>
    <w:rsid w:val="008A541B"/>
    <w:rsid w:val="008B7C88"/>
    <w:rsid w:val="008F2A9D"/>
    <w:rsid w:val="008F30FA"/>
    <w:rsid w:val="008F599A"/>
    <w:rsid w:val="00902026"/>
    <w:rsid w:val="00902CE7"/>
    <w:rsid w:val="00920E8F"/>
    <w:rsid w:val="0092238B"/>
    <w:rsid w:val="00941A0E"/>
    <w:rsid w:val="009749F9"/>
    <w:rsid w:val="009826F4"/>
    <w:rsid w:val="009E1F66"/>
    <w:rsid w:val="009E45D5"/>
    <w:rsid w:val="009F1077"/>
    <w:rsid w:val="00A001FC"/>
    <w:rsid w:val="00A14AD8"/>
    <w:rsid w:val="00A154A9"/>
    <w:rsid w:val="00A27515"/>
    <w:rsid w:val="00A373BF"/>
    <w:rsid w:val="00A50208"/>
    <w:rsid w:val="00A517EB"/>
    <w:rsid w:val="00A63646"/>
    <w:rsid w:val="00A77D25"/>
    <w:rsid w:val="00A82216"/>
    <w:rsid w:val="00A93FE9"/>
    <w:rsid w:val="00AC106A"/>
    <w:rsid w:val="00AC7CA6"/>
    <w:rsid w:val="00AE1905"/>
    <w:rsid w:val="00B27C04"/>
    <w:rsid w:val="00B31D75"/>
    <w:rsid w:val="00B3333D"/>
    <w:rsid w:val="00B554FD"/>
    <w:rsid w:val="00B67D9E"/>
    <w:rsid w:val="00B71FAC"/>
    <w:rsid w:val="00B85A7B"/>
    <w:rsid w:val="00BB0E77"/>
    <w:rsid w:val="00BB3C8E"/>
    <w:rsid w:val="00BE424F"/>
    <w:rsid w:val="00BF434E"/>
    <w:rsid w:val="00C22055"/>
    <w:rsid w:val="00C33382"/>
    <w:rsid w:val="00C55BCA"/>
    <w:rsid w:val="00C81DFE"/>
    <w:rsid w:val="00C83DC6"/>
    <w:rsid w:val="00C93BB9"/>
    <w:rsid w:val="00CE77B2"/>
    <w:rsid w:val="00D36ED6"/>
    <w:rsid w:val="00D5245D"/>
    <w:rsid w:val="00D71C5D"/>
    <w:rsid w:val="00D90DA9"/>
    <w:rsid w:val="00DA3DDB"/>
    <w:rsid w:val="00DC30C5"/>
    <w:rsid w:val="00DD2C08"/>
    <w:rsid w:val="00DD59CF"/>
    <w:rsid w:val="00DF7C15"/>
    <w:rsid w:val="00E00283"/>
    <w:rsid w:val="00E01817"/>
    <w:rsid w:val="00E019F6"/>
    <w:rsid w:val="00E1629F"/>
    <w:rsid w:val="00E364E9"/>
    <w:rsid w:val="00E6251A"/>
    <w:rsid w:val="00E70156"/>
    <w:rsid w:val="00E9188A"/>
    <w:rsid w:val="00EA44B4"/>
    <w:rsid w:val="00EB473E"/>
    <w:rsid w:val="00EC6A75"/>
    <w:rsid w:val="00F036B2"/>
    <w:rsid w:val="00F0396F"/>
    <w:rsid w:val="00F138E8"/>
    <w:rsid w:val="00F20679"/>
    <w:rsid w:val="00F331E6"/>
    <w:rsid w:val="00F91D9F"/>
    <w:rsid w:val="00F93B98"/>
    <w:rsid w:val="00FA76C8"/>
    <w:rsid w:val="00FD05BB"/>
    <w:rsid w:val="00FF7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6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077"/>
    <w:pPr>
      <w:spacing w:line="276" w:lineRule="auto"/>
    </w:pPr>
    <w:rPr>
      <w:rFonts w:ascii="Calibri" w:eastAsia="Calibri" w:hAnsi="Calibri" w:cs="Times New Roman"/>
    </w:rPr>
  </w:style>
  <w:style w:type="paragraph" w:styleId="Heading1">
    <w:name w:val="heading 1"/>
    <w:basedOn w:val="Normal"/>
    <w:link w:val="Heading1Char"/>
    <w:uiPriority w:val="9"/>
    <w:qFormat/>
    <w:rsid w:val="00DD2C08"/>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9F1077"/>
    <w:pPr>
      <w:spacing w:after="0"/>
    </w:pPr>
    <w:rPr>
      <w:rFonts w:ascii="Calibri" w:eastAsia="Calibri" w:hAnsi="Calibri" w:cs="Times New Roman"/>
    </w:rPr>
  </w:style>
  <w:style w:type="character" w:customStyle="1" w:styleId="apple-style-span">
    <w:name w:val="apple-style-span"/>
    <w:basedOn w:val="DefaultParagraphFont"/>
    <w:rsid w:val="009F1077"/>
  </w:style>
  <w:style w:type="paragraph" w:styleId="ListParagraph">
    <w:name w:val="List Paragraph"/>
    <w:basedOn w:val="Normal"/>
    <w:uiPriority w:val="34"/>
    <w:qFormat/>
    <w:rsid w:val="009F1077"/>
    <w:pPr>
      <w:ind w:left="720"/>
      <w:contextualSpacing/>
    </w:pPr>
  </w:style>
  <w:style w:type="character" w:styleId="Hyperlink">
    <w:name w:val="Hyperlink"/>
    <w:basedOn w:val="DefaultParagraphFont"/>
    <w:uiPriority w:val="99"/>
    <w:unhideWhenUsed/>
    <w:rsid w:val="00DD2C08"/>
    <w:rPr>
      <w:color w:val="0000FF" w:themeColor="hyperlink"/>
      <w:u w:val="single"/>
    </w:rPr>
  </w:style>
  <w:style w:type="character" w:customStyle="1" w:styleId="apple-converted-space">
    <w:name w:val="apple-converted-space"/>
    <w:basedOn w:val="DefaultParagraphFont"/>
    <w:rsid w:val="00DD2C08"/>
  </w:style>
  <w:style w:type="character" w:customStyle="1" w:styleId="Heading1Char">
    <w:name w:val="Heading 1 Char"/>
    <w:basedOn w:val="DefaultParagraphFont"/>
    <w:link w:val="Heading1"/>
    <w:uiPriority w:val="9"/>
    <w:rsid w:val="00DD2C08"/>
    <w:rPr>
      <w:rFonts w:ascii="Times New Roman" w:eastAsia="Times New Roman" w:hAnsi="Times New Roman" w:cs="Times New Roman"/>
      <w:b/>
      <w:bCs/>
      <w:kern w:val="36"/>
      <w:sz w:val="48"/>
      <w:szCs w:val="48"/>
    </w:rPr>
  </w:style>
  <w:style w:type="table" w:styleId="TableGrid">
    <w:name w:val="Table Grid"/>
    <w:basedOn w:val="TableNormal"/>
    <w:uiPriority w:val="59"/>
    <w:rsid w:val="001126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06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0679"/>
    <w:rPr>
      <w:rFonts w:ascii="Lucida Grande" w:eastAsia="Calibri" w:hAnsi="Lucida Grande" w:cs="Times New Roman"/>
      <w:sz w:val="18"/>
      <w:szCs w:val="18"/>
    </w:rPr>
  </w:style>
  <w:style w:type="character" w:styleId="CommentReference">
    <w:name w:val="annotation reference"/>
    <w:basedOn w:val="DefaultParagraphFont"/>
    <w:uiPriority w:val="99"/>
    <w:semiHidden/>
    <w:unhideWhenUsed/>
    <w:rsid w:val="00B554FD"/>
    <w:rPr>
      <w:sz w:val="18"/>
      <w:szCs w:val="18"/>
    </w:rPr>
  </w:style>
  <w:style w:type="paragraph" w:styleId="CommentText">
    <w:name w:val="annotation text"/>
    <w:basedOn w:val="Normal"/>
    <w:link w:val="CommentTextChar"/>
    <w:uiPriority w:val="99"/>
    <w:semiHidden/>
    <w:unhideWhenUsed/>
    <w:rsid w:val="00B554FD"/>
    <w:pPr>
      <w:spacing w:line="240" w:lineRule="auto"/>
    </w:pPr>
    <w:rPr>
      <w:sz w:val="24"/>
      <w:szCs w:val="24"/>
    </w:rPr>
  </w:style>
  <w:style w:type="character" w:customStyle="1" w:styleId="CommentTextChar">
    <w:name w:val="Comment Text Char"/>
    <w:basedOn w:val="DefaultParagraphFont"/>
    <w:link w:val="CommentText"/>
    <w:uiPriority w:val="99"/>
    <w:semiHidden/>
    <w:rsid w:val="00B554FD"/>
    <w:rPr>
      <w:rFonts w:ascii="Calibri" w:eastAsia="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B554FD"/>
    <w:rPr>
      <w:b/>
      <w:bCs/>
      <w:sz w:val="20"/>
      <w:szCs w:val="20"/>
    </w:rPr>
  </w:style>
  <w:style w:type="character" w:customStyle="1" w:styleId="CommentSubjectChar">
    <w:name w:val="Comment Subject Char"/>
    <w:basedOn w:val="CommentTextChar"/>
    <w:link w:val="CommentSubject"/>
    <w:uiPriority w:val="99"/>
    <w:semiHidden/>
    <w:rsid w:val="00B554FD"/>
    <w:rPr>
      <w:rFonts w:ascii="Calibri" w:eastAsia="Calibri" w:hAnsi="Calibri"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985880">
      <w:bodyDiv w:val="1"/>
      <w:marLeft w:val="0"/>
      <w:marRight w:val="0"/>
      <w:marTop w:val="0"/>
      <w:marBottom w:val="0"/>
      <w:divBdr>
        <w:top w:val="none" w:sz="0" w:space="0" w:color="auto"/>
        <w:left w:val="none" w:sz="0" w:space="0" w:color="auto"/>
        <w:bottom w:val="none" w:sz="0" w:space="0" w:color="auto"/>
        <w:right w:val="none" w:sz="0" w:space="0" w:color="auto"/>
      </w:divBdr>
    </w:div>
    <w:div w:id="1490753344">
      <w:bodyDiv w:val="1"/>
      <w:marLeft w:val="0"/>
      <w:marRight w:val="0"/>
      <w:marTop w:val="0"/>
      <w:marBottom w:val="0"/>
      <w:divBdr>
        <w:top w:val="none" w:sz="0" w:space="0" w:color="auto"/>
        <w:left w:val="none" w:sz="0" w:space="0" w:color="auto"/>
        <w:bottom w:val="none" w:sz="0" w:space="0" w:color="auto"/>
        <w:right w:val="none" w:sz="0" w:space="0" w:color="auto"/>
      </w:divBdr>
    </w:div>
    <w:div w:id="171935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2491</Words>
  <Characters>14205</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Ethel Ong</cp:lastModifiedBy>
  <cp:revision>15</cp:revision>
  <dcterms:created xsi:type="dcterms:W3CDTF">2013-03-20T05:57:00Z</dcterms:created>
  <dcterms:modified xsi:type="dcterms:W3CDTF">2015-11-28T02:15:00Z</dcterms:modified>
</cp:coreProperties>
</file>